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2C4ED" w14:textId="77777777" w:rsidR="0035433C" w:rsidRPr="00CC7326" w:rsidRDefault="0035433C" w:rsidP="00D92802">
      <w:pPr>
        <w:spacing w:line="360" w:lineRule="auto"/>
        <w:jc w:val="center"/>
        <w:rPr>
          <w:rFonts w:asciiTheme="majorHAnsi" w:hAnsiTheme="majorHAnsi"/>
        </w:rPr>
      </w:pPr>
      <w:r w:rsidRPr="00CC7326">
        <w:rPr>
          <w:rFonts w:asciiTheme="majorHAnsi" w:hAnsiTheme="majorHAnsi"/>
        </w:rPr>
        <w:t>Proactive and reactive control processes involve dynamic reorganisation of alpha and theta oscillatory networks</w:t>
      </w:r>
    </w:p>
    <w:p w14:paraId="1BE98799" w14:textId="3A84E1AE" w:rsidR="0035433C" w:rsidRPr="00CC7326" w:rsidRDefault="0035433C" w:rsidP="00D92802">
      <w:pPr>
        <w:spacing w:line="360" w:lineRule="auto"/>
        <w:jc w:val="center"/>
        <w:rPr>
          <w:rFonts w:asciiTheme="majorHAnsi" w:hAnsiTheme="majorHAnsi"/>
          <w:vertAlign w:val="superscript"/>
        </w:rPr>
      </w:pPr>
      <w:r w:rsidRPr="00CC7326">
        <w:rPr>
          <w:rFonts w:asciiTheme="majorHAnsi" w:hAnsiTheme="majorHAnsi"/>
        </w:rPr>
        <w:t>Patrick S. Cooper</w:t>
      </w:r>
      <w:r w:rsidR="003B763E" w:rsidRPr="00CC7326">
        <w:rPr>
          <w:rFonts w:asciiTheme="majorHAnsi" w:hAnsiTheme="majorHAnsi"/>
          <w:vertAlign w:val="superscript"/>
        </w:rPr>
        <w:t>1</w:t>
      </w:r>
      <w:r w:rsidR="001F6175" w:rsidRPr="00CC7326">
        <w:rPr>
          <w:rFonts w:asciiTheme="majorHAnsi" w:hAnsiTheme="majorHAnsi"/>
          <w:vertAlign w:val="superscript"/>
        </w:rPr>
        <w:t>, 2,3,4</w:t>
      </w:r>
      <w:r w:rsidRPr="00CC7326">
        <w:rPr>
          <w:rFonts w:asciiTheme="majorHAnsi" w:hAnsiTheme="majorHAnsi"/>
        </w:rPr>
        <w:t>, Aaron S.W. Wong</w:t>
      </w:r>
      <w:r w:rsidR="003B763E" w:rsidRPr="00CC7326">
        <w:rPr>
          <w:rFonts w:asciiTheme="majorHAnsi" w:hAnsiTheme="majorHAnsi"/>
          <w:vertAlign w:val="superscript"/>
        </w:rPr>
        <w:t>2</w:t>
      </w:r>
      <w:r w:rsidR="001F6175" w:rsidRPr="00CC7326">
        <w:rPr>
          <w:rFonts w:asciiTheme="majorHAnsi" w:hAnsiTheme="majorHAnsi"/>
          <w:vertAlign w:val="superscript"/>
        </w:rPr>
        <w:t>, 5</w:t>
      </w:r>
      <w:r w:rsidRPr="00CC7326">
        <w:rPr>
          <w:rFonts w:asciiTheme="majorHAnsi" w:hAnsiTheme="majorHAnsi"/>
        </w:rPr>
        <w:t>, Elise Mansfield</w:t>
      </w:r>
      <w:r w:rsidR="003B763E" w:rsidRPr="00CC7326">
        <w:rPr>
          <w:rFonts w:asciiTheme="majorHAnsi" w:hAnsiTheme="majorHAnsi"/>
          <w:vertAlign w:val="superscript"/>
        </w:rPr>
        <w:t>1</w:t>
      </w:r>
      <w:r w:rsidR="001F6175" w:rsidRPr="00CC7326">
        <w:rPr>
          <w:rFonts w:asciiTheme="majorHAnsi" w:hAnsiTheme="majorHAnsi"/>
          <w:vertAlign w:val="superscript"/>
        </w:rPr>
        <w:t>, 2,3,4</w:t>
      </w:r>
      <w:r w:rsidRPr="00CC7326">
        <w:rPr>
          <w:rFonts w:asciiTheme="majorHAnsi" w:hAnsiTheme="majorHAnsi"/>
        </w:rPr>
        <w:t>, W. Ross Fulham</w:t>
      </w:r>
      <w:r w:rsidR="003B763E" w:rsidRPr="00CC7326">
        <w:rPr>
          <w:rFonts w:asciiTheme="majorHAnsi" w:hAnsiTheme="majorHAnsi"/>
          <w:vertAlign w:val="superscript"/>
        </w:rPr>
        <w:t>1</w:t>
      </w:r>
      <w:r w:rsidR="001F6175" w:rsidRPr="00CC7326">
        <w:rPr>
          <w:rFonts w:asciiTheme="majorHAnsi" w:hAnsiTheme="majorHAnsi"/>
          <w:vertAlign w:val="superscript"/>
        </w:rPr>
        <w:t>, 2,3</w:t>
      </w:r>
      <w:r w:rsidRPr="00CC7326">
        <w:rPr>
          <w:rFonts w:asciiTheme="majorHAnsi" w:hAnsiTheme="majorHAnsi"/>
        </w:rPr>
        <w:t>, Patrici</w:t>
      </w:r>
      <w:r w:rsidR="001D26B7" w:rsidRPr="00CC7326">
        <w:rPr>
          <w:rFonts w:asciiTheme="majorHAnsi" w:hAnsiTheme="majorHAnsi"/>
        </w:rPr>
        <w:t>a T. Michie</w:t>
      </w:r>
      <w:r w:rsidR="003B763E" w:rsidRPr="00CC7326">
        <w:rPr>
          <w:rFonts w:asciiTheme="majorHAnsi" w:hAnsiTheme="majorHAnsi"/>
          <w:vertAlign w:val="superscript"/>
        </w:rPr>
        <w:t>1</w:t>
      </w:r>
      <w:r w:rsidR="001F6175" w:rsidRPr="00CC7326">
        <w:rPr>
          <w:rFonts w:asciiTheme="majorHAnsi" w:hAnsiTheme="majorHAnsi"/>
          <w:vertAlign w:val="superscript"/>
        </w:rPr>
        <w:t>, 2,3,4</w:t>
      </w:r>
      <w:r w:rsidR="001D26B7" w:rsidRPr="00CC7326">
        <w:rPr>
          <w:rFonts w:asciiTheme="majorHAnsi" w:hAnsiTheme="majorHAnsi"/>
        </w:rPr>
        <w:t xml:space="preserve"> &amp; Frini Karayanidis</w:t>
      </w:r>
      <w:r w:rsidR="003B763E" w:rsidRPr="00CC7326">
        <w:rPr>
          <w:rFonts w:asciiTheme="majorHAnsi" w:hAnsiTheme="majorHAnsi"/>
          <w:vertAlign w:val="superscript"/>
        </w:rPr>
        <w:t>1</w:t>
      </w:r>
      <w:r w:rsidR="001F6175" w:rsidRPr="00CC7326">
        <w:rPr>
          <w:rFonts w:asciiTheme="majorHAnsi" w:hAnsiTheme="majorHAnsi"/>
          <w:vertAlign w:val="superscript"/>
        </w:rPr>
        <w:t>, 2,3,4*</w:t>
      </w:r>
    </w:p>
    <w:p w14:paraId="0EB713C2" w14:textId="77777777" w:rsidR="001F6175" w:rsidRPr="00CC7326" w:rsidRDefault="001F6175" w:rsidP="00D92802">
      <w:pPr>
        <w:spacing w:line="360" w:lineRule="auto"/>
        <w:jc w:val="center"/>
        <w:rPr>
          <w:rFonts w:asciiTheme="majorHAnsi" w:hAnsiTheme="majorHAnsi"/>
        </w:rPr>
      </w:pPr>
    </w:p>
    <w:p w14:paraId="6903C7B4" w14:textId="118B3230" w:rsidR="0035433C" w:rsidRPr="00CC7326" w:rsidRDefault="001F6175" w:rsidP="001F6175">
      <w:pPr>
        <w:pStyle w:val="ListParagraph"/>
        <w:numPr>
          <w:ilvl w:val="0"/>
          <w:numId w:val="1"/>
        </w:numPr>
        <w:spacing w:line="360" w:lineRule="auto"/>
        <w:jc w:val="center"/>
        <w:rPr>
          <w:rFonts w:asciiTheme="majorHAnsi" w:hAnsiTheme="majorHAnsi"/>
        </w:rPr>
      </w:pPr>
      <w:r w:rsidRPr="00CC7326">
        <w:rPr>
          <w:rFonts w:asciiTheme="majorHAnsi" w:hAnsiTheme="majorHAnsi"/>
        </w:rPr>
        <w:t>School of Psychology, University of Newcastle, Australia</w:t>
      </w:r>
    </w:p>
    <w:p w14:paraId="11129CBB" w14:textId="7F48B702" w:rsidR="001F6175" w:rsidRPr="00CC7326" w:rsidRDefault="001F6175" w:rsidP="001F6175">
      <w:pPr>
        <w:pStyle w:val="ListParagraph"/>
        <w:numPr>
          <w:ilvl w:val="0"/>
          <w:numId w:val="1"/>
        </w:numPr>
        <w:spacing w:line="360" w:lineRule="auto"/>
        <w:jc w:val="center"/>
        <w:rPr>
          <w:rFonts w:asciiTheme="majorHAnsi" w:hAnsiTheme="majorHAnsi"/>
        </w:rPr>
      </w:pPr>
      <w:r w:rsidRPr="00CC7326">
        <w:rPr>
          <w:rFonts w:asciiTheme="majorHAnsi" w:hAnsiTheme="majorHAnsi"/>
        </w:rPr>
        <w:t>Functional Neuroimaging Laboratory, University of Newcastle, Australia</w:t>
      </w:r>
    </w:p>
    <w:p w14:paraId="41894F97" w14:textId="061E3576" w:rsidR="001F6175" w:rsidRPr="00CC7326" w:rsidRDefault="001F6175" w:rsidP="001F6175">
      <w:pPr>
        <w:pStyle w:val="ListParagraph"/>
        <w:numPr>
          <w:ilvl w:val="0"/>
          <w:numId w:val="1"/>
        </w:numPr>
        <w:spacing w:line="360" w:lineRule="auto"/>
        <w:jc w:val="center"/>
        <w:rPr>
          <w:rFonts w:asciiTheme="majorHAnsi" w:hAnsiTheme="majorHAnsi"/>
        </w:rPr>
      </w:pPr>
      <w:del w:id="0" w:author="Frini Karayanidis" w:date="2013-12-11T09:00:00Z">
        <w:r w:rsidRPr="00CC7326" w:rsidDel="00CC7326">
          <w:rPr>
            <w:rFonts w:asciiTheme="majorHAnsi" w:hAnsiTheme="majorHAnsi"/>
          </w:rPr>
          <w:delText>Centre for Translational Neuroscience</w:delText>
        </w:r>
      </w:del>
      <w:ins w:id="1" w:author="Frini Karayanidis" w:date="2013-12-11T09:00:00Z">
        <w:r w:rsidR="00CC7326" w:rsidRPr="00CC7326">
          <w:rPr>
            <w:rFonts w:asciiTheme="majorHAnsi" w:hAnsiTheme="majorHAnsi"/>
          </w:rPr>
          <w:t>Hunter Medical Research Institute</w:t>
        </w:r>
      </w:ins>
      <w:r w:rsidRPr="00CC7326">
        <w:rPr>
          <w:rFonts w:asciiTheme="majorHAnsi" w:hAnsiTheme="majorHAnsi"/>
        </w:rPr>
        <w:t>, University of Newcastle, Australia</w:t>
      </w:r>
    </w:p>
    <w:p w14:paraId="73D805C5" w14:textId="6A405E88" w:rsidR="001F6175" w:rsidRPr="00CC7326" w:rsidDel="00CC7326" w:rsidRDefault="001F6175" w:rsidP="001F6175">
      <w:pPr>
        <w:pStyle w:val="ListParagraph"/>
        <w:numPr>
          <w:ilvl w:val="0"/>
          <w:numId w:val="1"/>
        </w:numPr>
        <w:spacing w:line="360" w:lineRule="auto"/>
        <w:jc w:val="center"/>
        <w:rPr>
          <w:del w:id="2" w:author="Frini Karayanidis" w:date="2013-12-11T09:01:00Z"/>
          <w:rFonts w:asciiTheme="majorHAnsi" w:hAnsiTheme="majorHAnsi"/>
        </w:rPr>
      </w:pPr>
      <w:del w:id="3" w:author="Frini Karayanidis" w:date="2013-12-11T09:01:00Z">
        <w:r w:rsidRPr="00CC7326" w:rsidDel="00CC7326">
          <w:rPr>
            <w:rFonts w:asciiTheme="majorHAnsi" w:hAnsiTheme="majorHAnsi"/>
          </w:rPr>
          <w:delText>The Age-ility Project, University of Newcastle, Australia</w:delText>
        </w:r>
      </w:del>
    </w:p>
    <w:p w14:paraId="71493C1C" w14:textId="5A9575B4" w:rsidR="001F6175" w:rsidRPr="00CC7326" w:rsidRDefault="001F6175" w:rsidP="001F6175">
      <w:pPr>
        <w:pStyle w:val="ListParagraph"/>
        <w:numPr>
          <w:ilvl w:val="0"/>
          <w:numId w:val="1"/>
        </w:numPr>
        <w:spacing w:line="360" w:lineRule="auto"/>
        <w:jc w:val="center"/>
        <w:rPr>
          <w:rFonts w:asciiTheme="majorHAnsi" w:hAnsiTheme="majorHAnsi"/>
        </w:rPr>
      </w:pPr>
      <w:r w:rsidRPr="00CC7326">
        <w:rPr>
          <w:rFonts w:asciiTheme="majorHAnsi" w:hAnsiTheme="majorHAnsi"/>
        </w:rPr>
        <w:t>School of Engineering, University of Newcastle, Australia</w:t>
      </w:r>
    </w:p>
    <w:p w14:paraId="7A434D1F" w14:textId="77777777" w:rsidR="00CC7326" w:rsidRPr="00CC7326" w:rsidRDefault="00CC7326" w:rsidP="004B6A28">
      <w:pPr>
        <w:pStyle w:val="ListParagraph"/>
        <w:spacing w:line="360" w:lineRule="auto"/>
        <w:jc w:val="center"/>
        <w:rPr>
          <w:ins w:id="4" w:author="Frini Karayanidis" w:date="2013-12-11T09:01:00Z"/>
          <w:rFonts w:asciiTheme="majorHAnsi" w:hAnsiTheme="majorHAnsi"/>
        </w:rPr>
      </w:pPr>
    </w:p>
    <w:p w14:paraId="207DC408" w14:textId="1BF4E2C7" w:rsidR="001F6175" w:rsidRPr="00CC7326" w:rsidRDefault="001F6175" w:rsidP="00CC7326">
      <w:pPr>
        <w:pStyle w:val="ListParagraph"/>
        <w:spacing w:line="360" w:lineRule="auto"/>
        <w:ind w:left="0"/>
        <w:jc w:val="both"/>
        <w:rPr>
          <w:rFonts w:asciiTheme="majorHAnsi" w:hAnsiTheme="majorHAnsi"/>
        </w:rPr>
      </w:pPr>
      <w:r w:rsidRPr="00CC7326">
        <w:rPr>
          <w:rFonts w:asciiTheme="majorHAnsi" w:hAnsiTheme="majorHAnsi"/>
        </w:rPr>
        <w:t>*Corresponding Author Frini.Karayanidis@newcastle.edu.au</w:t>
      </w:r>
    </w:p>
    <w:p w14:paraId="7E861E3F" w14:textId="77777777" w:rsidR="00CC7326" w:rsidRPr="00CC7326" w:rsidRDefault="00CC7326">
      <w:pPr>
        <w:rPr>
          <w:ins w:id="5" w:author="Frini Karayanidis" w:date="2013-12-11T09:01:00Z"/>
          <w:rFonts w:asciiTheme="majorHAnsi" w:hAnsiTheme="majorHAnsi"/>
          <w:b/>
        </w:rPr>
      </w:pPr>
      <w:ins w:id="6" w:author="Frini Karayanidis" w:date="2013-12-11T09:01:00Z">
        <w:r w:rsidRPr="00CC7326">
          <w:rPr>
            <w:rFonts w:asciiTheme="majorHAnsi" w:hAnsiTheme="majorHAnsi"/>
            <w:b/>
          </w:rPr>
          <w:br w:type="page"/>
        </w:r>
      </w:ins>
    </w:p>
    <w:p w14:paraId="51113D66" w14:textId="42778716" w:rsidR="004C261E" w:rsidRPr="00CC7326" w:rsidRDefault="004C261E" w:rsidP="00D92802">
      <w:pPr>
        <w:spacing w:line="360" w:lineRule="auto"/>
        <w:rPr>
          <w:rFonts w:asciiTheme="majorHAnsi" w:hAnsiTheme="majorHAnsi"/>
          <w:b/>
        </w:rPr>
      </w:pPr>
      <w:r w:rsidRPr="00CC7326">
        <w:rPr>
          <w:rFonts w:asciiTheme="majorHAnsi" w:hAnsiTheme="majorHAnsi"/>
          <w:b/>
        </w:rPr>
        <w:lastRenderedPageBreak/>
        <w:t>Introduction</w:t>
      </w:r>
    </w:p>
    <w:p w14:paraId="1D6D594F" w14:textId="67EBDD8A" w:rsidR="00426DA9" w:rsidRPr="00CC7326" w:rsidRDefault="00D92802" w:rsidP="000408C1">
      <w:pPr>
        <w:spacing w:line="360" w:lineRule="auto"/>
        <w:rPr>
          <w:rFonts w:asciiTheme="majorHAnsi" w:hAnsiTheme="majorHAnsi"/>
        </w:rPr>
      </w:pPr>
      <w:r w:rsidRPr="00CC7326">
        <w:rPr>
          <w:rFonts w:asciiTheme="majorHAnsi" w:hAnsiTheme="majorHAnsi"/>
          <w:b/>
        </w:rPr>
        <w:tab/>
      </w:r>
      <w:del w:id="7" w:author="Frini Karayanidis" w:date="2013-12-11T09:03:00Z">
        <w:r w:rsidRPr="00CC7326" w:rsidDel="00CC7326">
          <w:rPr>
            <w:rFonts w:asciiTheme="majorHAnsi" w:hAnsiTheme="majorHAnsi"/>
          </w:rPr>
          <w:delText xml:space="preserve">Executive </w:delText>
        </w:r>
      </w:del>
      <w:ins w:id="8" w:author="Frini Karayanidis" w:date="2013-12-11T09:03:00Z">
        <w:r w:rsidR="00CC7326">
          <w:rPr>
            <w:rFonts w:asciiTheme="majorHAnsi" w:hAnsiTheme="majorHAnsi"/>
          </w:rPr>
          <w:t>Cognitive</w:t>
        </w:r>
        <w:r w:rsidR="00CC7326" w:rsidRPr="00CC7326">
          <w:rPr>
            <w:rFonts w:asciiTheme="majorHAnsi" w:hAnsiTheme="majorHAnsi"/>
          </w:rPr>
          <w:t xml:space="preserve"> </w:t>
        </w:r>
      </w:ins>
      <w:r w:rsidRPr="00CC7326">
        <w:rPr>
          <w:rFonts w:asciiTheme="majorHAnsi" w:hAnsiTheme="majorHAnsi"/>
        </w:rPr>
        <w:t xml:space="preserve">control processes allow us to adjust our behaviour flexibly in order to meet internal motivations or goals. </w:t>
      </w:r>
      <w:r w:rsidR="004D4D5A" w:rsidRPr="00CC7326">
        <w:rPr>
          <w:rFonts w:asciiTheme="majorHAnsi" w:hAnsiTheme="majorHAnsi"/>
        </w:rPr>
        <w:t xml:space="preserve">Depending on </w:t>
      </w:r>
      <w:del w:id="9" w:author="Frini Karayanidis" w:date="2013-12-11T09:04:00Z">
        <w:r w:rsidR="004D4D5A" w:rsidRPr="00CC7326" w:rsidDel="00CC7326">
          <w:rPr>
            <w:rFonts w:asciiTheme="majorHAnsi" w:hAnsiTheme="majorHAnsi"/>
          </w:rPr>
          <w:delText>current environmental</w:delText>
        </w:r>
      </w:del>
      <w:ins w:id="10" w:author="Frini Karayanidis" w:date="2013-12-11T09:04:00Z">
        <w:r w:rsidR="00CC7326">
          <w:rPr>
            <w:rFonts w:asciiTheme="majorHAnsi" w:hAnsiTheme="majorHAnsi"/>
          </w:rPr>
          <w:t>contextual</w:t>
        </w:r>
      </w:ins>
      <w:r w:rsidR="004D4D5A" w:rsidRPr="00CC7326">
        <w:rPr>
          <w:rFonts w:asciiTheme="majorHAnsi" w:hAnsiTheme="majorHAnsi"/>
        </w:rPr>
        <w:t xml:space="preserve"> constraints, this control can be adopted in </w:t>
      </w:r>
      <w:ins w:id="11" w:author="Frini Karayanidis" w:date="2013-12-11T09:05:00Z">
        <w:r w:rsidR="00CC7326">
          <w:rPr>
            <w:rFonts w:asciiTheme="majorHAnsi" w:hAnsiTheme="majorHAnsi"/>
          </w:rPr>
          <w:t xml:space="preserve">either </w:t>
        </w:r>
      </w:ins>
      <w:proofErr w:type="spellStart"/>
      <w:ins w:id="12" w:author="Frini Karayanidis" w:date="2013-12-11T09:07:00Z">
        <w:r w:rsidR="00CC7326">
          <w:rPr>
            <w:rFonts w:asciiTheme="majorHAnsi" w:hAnsiTheme="majorHAnsi"/>
          </w:rPr>
          <w:t>proactively,pre</w:t>
        </w:r>
        <w:proofErr w:type="spellEnd"/>
        <w:r w:rsidR="00CC7326">
          <w:rPr>
            <w:rFonts w:asciiTheme="majorHAnsi" w:hAnsiTheme="majorHAnsi"/>
          </w:rPr>
          <w:t xml:space="preserve">-setting the system to be sensitive to </w:t>
        </w:r>
      </w:ins>
      <w:del w:id="13" w:author="Frini Karayanidis" w:date="2013-12-11T09:08:00Z">
        <w:r w:rsidR="004D4D5A" w:rsidRPr="00CC7326" w:rsidDel="00CC7326">
          <w:rPr>
            <w:rFonts w:asciiTheme="majorHAnsi" w:hAnsiTheme="majorHAnsi"/>
          </w:rPr>
          <w:delText>a preparatory, proactive fashion</w:delText>
        </w:r>
      </w:del>
      <w:del w:id="14" w:author="Frini Karayanidis" w:date="2013-12-11T09:05:00Z">
        <w:r w:rsidR="00BA2E76" w:rsidRPr="00CC7326" w:rsidDel="00CC7326">
          <w:rPr>
            <w:rFonts w:asciiTheme="majorHAnsi" w:hAnsiTheme="majorHAnsi"/>
          </w:rPr>
          <w:delText>,</w:delText>
        </w:r>
      </w:del>
      <w:del w:id="15" w:author="Frini Karayanidis" w:date="2013-12-11T09:08:00Z">
        <w:r w:rsidR="004D4D5A" w:rsidRPr="00CC7326" w:rsidDel="00CC7326">
          <w:rPr>
            <w:rFonts w:asciiTheme="majorHAnsi" w:hAnsiTheme="majorHAnsi"/>
          </w:rPr>
          <w:delText xml:space="preserve"> </w:delText>
        </w:r>
        <w:commentRangeStart w:id="16"/>
        <w:r w:rsidR="00AC362F" w:rsidRPr="00CC7326" w:rsidDel="00CC7326">
          <w:rPr>
            <w:rFonts w:asciiTheme="majorHAnsi" w:hAnsiTheme="majorHAnsi"/>
          </w:rPr>
          <w:delText>allow</w:delText>
        </w:r>
      </w:del>
      <w:del w:id="17" w:author="Frini Karayanidis" w:date="2013-12-11T09:05:00Z">
        <w:r w:rsidR="00AC362F" w:rsidRPr="00CC7326" w:rsidDel="00CC7326">
          <w:rPr>
            <w:rFonts w:asciiTheme="majorHAnsi" w:hAnsiTheme="majorHAnsi"/>
          </w:rPr>
          <w:delText>ing</w:delText>
        </w:r>
      </w:del>
      <w:del w:id="18" w:author="Frini Karayanidis" w:date="2013-12-11T09:08:00Z">
        <w:r w:rsidR="00AC362F" w:rsidRPr="00CC7326" w:rsidDel="00CC7326">
          <w:rPr>
            <w:rFonts w:asciiTheme="majorHAnsi" w:hAnsiTheme="majorHAnsi"/>
          </w:rPr>
          <w:delText xml:space="preserve"> goal-setting proc</w:delText>
        </w:r>
        <w:r w:rsidR="00BA2E76" w:rsidRPr="00CC7326" w:rsidDel="00CC7326">
          <w:rPr>
            <w:rFonts w:asciiTheme="majorHAnsi" w:hAnsiTheme="majorHAnsi"/>
          </w:rPr>
          <w:delText>esses to focus</w:delText>
        </w:r>
        <w:r w:rsidR="00AC362F" w:rsidRPr="00CC7326" w:rsidDel="00CC7326">
          <w:rPr>
            <w:rFonts w:asciiTheme="majorHAnsi" w:hAnsiTheme="majorHAnsi"/>
          </w:rPr>
          <w:delText xml:space="preserve"> on </w:delText>
        </w:r>
      </w:del>
      <w:r w:rsidR="00AC362F" w:rsidRPr="00CC7326">
        <w:rPr>
          <w:rFonts w:asciiTheme="majorHAnsi" w:hAnsiTheme="majorHAnsi"/>
        </w:rPr>
        <w:t xml:space="preserve">goal-relevant features of the environment </w:t>
      </w:r>
      <w:commentRangeEnd w:id="16"/>
      <w:r w:rsidR="00CC7326">
        <w:rPr>
          <w:rStyle w:val="CommentReference"/>
        </w:rPr>
        <w:commentReference w:id="16"/>
      </w:r>
      <w:r w:rsidR="004D4D5A" w:rsidRPr="00CC7326">
        <w:rPr>
          <w:rFonts w:asciiTheme="majorHAnsi" w:hAnsiTheme="majorHAnsi"/>
        </w:rPr>
        <w:t xml:space="preserve">or </w:t>
      </w:r>
      <w:ins w:id="19" w:author="Frini Karayanidis" w:date="2013-12-11T09:08:00Z">
        <w:r w:rsidR="00CC7326">
          <w:rPr>
            <w:rFonts w:asciiTheme="majorHAnsi" w:hAnsiTheme="majorHAnsi"/>
          </w:rPr>
          <w:t xml:space="preserve">reactively, responding to such goal-relevant features on a needs basis </w:t>
        </w:r>
      </w:ins>
      <w:del w:id="20" w:author="Frini Karayanidis" w:date="2013-12-11T09:09:00Z">
        <w:r w:rsidR="004D4D5A" w:rsidRPr="00CC7326" w:rsidDel="00CC7326">
          <w:rPr>
            <w:rFonts w:asciiTheme="majorHAnsi" w:hAnsiTheme="majorHAnsi"/>
          </w:rPr>
          <w:delText>in a</w:delText>
        </w:r>
        <w:r w:rsidR="000408C1" w:rsidRPr="00CC7326" w:rsidDel="00CC7326">
          <w:rPr>
            <w:rFonts w:asciiTheme="majorHAnsi" w:hAnsiTheme="majorHAnsi"/>
          </w:rPr>
          <w:delText>n</w:delText>
        </w:r>
        <w:r w:rsidR="004D4D5A" w:rsidRPr="00CC7326" w:rsidDel="00CC7326">
          <w:rPr>
            <w:rFonts w:asciiTheme="majorHAnsi" w:hAnsiTheme="majorHAnsi"/>
          </w:rPr>
          <w:delText xml:space="preserve"> as-needed,</w:delText>
        </w:r>
        <w:r w:rsidR="000408C1" w:rsidRPr="00CC7326" w:rsidDel="00CC7326">
          <w:rPr>
            <w:rFonts w:asciiTheme="majorHAnsi" w:hAnsiTheme="majorHAnsi"/>
          </w:rPr>
          <w:delText xml:space="preserve"> reactive manner </w:delText>
        </w:r>
      </w:del>
      <w:r w:rsidR="000408C1" w:rsidRPr="00CC7326">
        <w:rPr>
          <w:rFonts w:asciiTheme="majorHAnsi" w:hAnsiTheme="majorHAnsi"/>
        </w:rPr>
        <w:fldChar w:fldCharType="begin"/>
      </w:r>
      <w:r w:rsidR="0008389F" w:rsidRPr="00CC7326">
        <w:rPr>
          <w:rFonts w:asciiTheme="majorHAnsi" w:hAnsiTheme="majorHAnsi"/>
        </w:rPr>
        <w:instrText xml:space="preserve"> ADDIN EN.CITE &lt;EndNote&gt;&lt;Cite&gt;&lt;Author&gt;Braver&lt;/Author&gt;&lt;Year&gt;2012&lt;/Year&gt;&lt;RecNum&gt;43&lt;/RecNum&gt;&lt;DisplayText&gt;(Braver, 2012)&lt;/DisplayText&gt;&lt;record&gt;&lt;rec-number&gt;43&lt;/rec-number&gt;&lt;foreign-keys&gt;&lt;key app="EN" db-id="2e5dpp2ajazvaqe9207xdf9k0xpz2pv9dz2f"&gt;43&lt;/key&gt;&lt;/foreign-keys&gt;&lt;ref-type name="Journal Article"&gt;17&lt;/ref-type&gt;&lt;contributors&gt;&lt;authors&gt;&lt;author&gt;Braver, T. S.&lt;/author&gt;&lt;/authors&gt;&lt;/contributors&gt;&lt;auth-address&gt;Department of Psychology, Washington University in St. Louis, St. Louis, MO 63130, USA. tbraver@artsci.wustl.edu&lt;/auth-address&gt;&lt;titles&gt;&lt;title&gt;The variable nature of cognitive control: a dual mechanisms framework&lt;/title&gt;&lt;secondary-title&gt;Trends Cogn Sci&lt;/secondary-title&gt;&lt;alt-title&gt;Trends in cognitive sciences&lt;/alt-title&gt;&lt;/titles&gt;&lt;periodical&gt;&lt;full-title&gt;Trends Cogn Sci&lt;/full-title&gt;&lt;abbr-1&gt;Trends in cognitive sciences&lt;/abbr-1&gt;&lt;/periodical&gt;&lt;alt-periodical&gt;&lt;full-title&gt;Trends Cogn Sci&lt;/full-title&gt;&lt;abbr-1&gt;Trends in cognitive sciences&lt;/abbr-1&gt;&lt;/alt-periodical&gt;&lt;pages&gt;106-13&lt;/pages&gt;&lt;volume&gt;16&lt;/volume&gt;&lt;number&gt;2&lt;/number&gt;&lt;edition&gt;2012/01/17&lt;/edition&gt;&lt;keywords&gt;&lt;keyword&gt;Cognition/*physiology&lt;/keyword&gt;&lt;keyword&gt;*Goals&lt;/keyword&gt;&lt;keyword&gt;Humans&lt;/keyword&gt;&lt;keyword&gt;Individuality&lt;/keyword&gt;&lt;keyword&gt;Prefrontal Cortex/*physiology&lt;/keyword&gt;&lt;keyword&gt;Psychological Theory&lt;/keyword&gt;&lt;keyword&gt;Thinking/*physiology&lt;/keyword&gt;&lt;/keywords&gt;&lt;dates&gt;&lt;year&gt;2012&lt;/year&gt;&lt;pub-dates&gt;&lt;date&gt;Feb&lt;/date&gt;&lt;/pub-dates&gt;&lt;/dates&gt;&lt;isbn&gt;1879-307X (Electronic)&amp;#xD;1364-6613 (Linking)&lt;/isbn&gt;&lt;accession-num&gt;22245618&lt;/accession-num&gt;&lt;urls&gt;&lt;related-urls&gt;&lt;url&gt;http://www.ncbi.nlm.nih.gov/pubmed/22245618&lt;/url&gt;&lt;/related-urls&gt;&lt;/urls&gt;&lt;custom2&gt;3289517&lt;/custom2&gt;&lt;electronic-resource-num&gt;10.1016/j.tics.2011.12.010&lt;/electronic-resource-num&gt;&lt;language&gt;eng&lt;/language&gt;&lt;/record&gt;&lt;/Cite&gt;&lt;/EndNote&gt;</w:instrText>
      </w:r>
      <w:r w:rsidR="000408C1" w:rsidRPr="00CC7326">
        <w:rPr>
          <w:rFonts w:asciiTheme="majorHAnsi" w:hAnsiTheme="majorHAnsi"/>
        </w:rPr>
        <w:fldChar w:fldCharType="separate"/>
      </w:r>
      <w:r w:rsidR="000408C1" w:rsidRPr="00CC7326">
        <w:rPr>
          <w:rFonts w:asciiTheme="majorHAnsi" w:hAnsiTheme="majorHAnsi"/>
          <w:noProof/>
        </w:rPr>
        <w:t>(</w:t>
      </w:r>
      <w:hyperlink w:anchor="_ENREF_2" w:tooltip="Braver, 2012 #43" w:history="1">
        <w:r w:rsidR="00F95267" w:rsidRPr="00CC7326">
          <w:rPr>
            <w:rFonts w:asciiTheme="majorHAnsi" w:hAnsiTheme="majorHAnsi"/>
            <w:noProof/>
          </w:rPr>
          <w:t>Braver, 2012</w:t>
        </w:r>
      </w:hyperlink>
      <w:r w:rsidR="000408C1" w:rsidRPr="00CC7326">
        <w:rPr>
          <w:rFonts w:asciiTheme="majorHAnsi" w:hAnsiTheme="majorHAnsi"/>
          <w:noProof/>
        </w:rPr>
        <w:t>)</w:t>
      </w:r>
      <w:r w:rsidR="000408C1" w:rsidRPr="00CC7326">
        <w:rPr>
          <w:rFonts w:asciiTheme="majorHAnsi" w:hAnsiTheme="majorHAnsi"/>
        </w:rPr>
        <w:fldChar w:fldCharType="end"/>
      </w:r>
      <w:r w:rsidR="000408C1" w:rsidRPr="00CC7326">
        <w:rPr>
          <w:rFonts w:asciiTheme="majorHAnsi" w:hAnsiTheme="majorHAnsi"/>
        </w:rPr>
        <w:t xml:space="preserve">. </w:t>
      </w:r>
      <w:r w:rsidR="00FD7D3B" w:rsidRPr="00CC7326">
        <w:rPr>
          <w:rFonts w:asciiTheme="majorHAnsi" w:hAnsiTheme="majorHAnsi"/>
        </w:rPr>
        <w:t xml:space="preserve"> The </w:t>
      </w:r>
      <w:del w:id="21" w:author="Frini Karayanidis" w:date="2013-12-11T09:09:00Z">
        <w:r w:rsidR="00FD7D3B" w:rsidRPr="00CC7326" w:rsidDel="00CC7326">
          <w:rPr>
            <w:rFonts w:asciiTheme="majorHAnsi" w:hAnsiTheme="majorHAnsi"/>
          </w:rPr>
          <w:delText xml:space="preserve">use </w:delText>
        </w:r>
      </w:del>
      <w:ins w:id="22" w:author="Frini Karayanidis" w:date="2013-12-11T09:09:00Z">
        <w:r w:rsidR="00CC7326">
          <w:rPr>
            <w:rFonts w:asciiTheme="majorHAnsi" w:hAnsiTheme="majorHAnsi"/>
          </w:rPr>
          <w:t>implementation</w:t>
        </w:r>
        <w:r w:rsidR="00CC7326" w:rsidRPr="00CC7326">
          <w:rPr>
            <w:rFonts w:asciiTheme="majorHAnsi" w:hAnsiTheme="majorHAnsi"/>
          </w:rPr>
          <w:t xml:space="preserve"> </w:t>
        </w:r>
      </w:ins>
      <w:r w:rsidR="00FD7D3B" w:rsidRPr="00CC7326">
        <w:rPr>
          <w:rFonts w:asciiTheme="majorHAnsi" w:hAnsiTheme="majorHAnsi"/>
        </w:rPr>
        <w:t xml:space="preserve">of these control processes is known to rely on an extensive and well-described </w:t>
      </w:r>
      <w:proofErr w:type="spellStart"/>
      <w:r w:rsidR="00FD7D3B" w:rsidRPr="00CC7326">
        <w:rPr>
          <w:rFonts w:asciiTheme="majorHAnsi" w:hAnsiTheme="majorHAnsi"/>
        </w:rPr>
        <w:t>frontoparietal</w:t>
      </w:r>
      <w:proofErr w:type="spellEnd"/>
      <w:r w:rsidR="00FD7D3B" w:rsidRPr="00CC7326">
        <w:rPr>
          <w:rFonts w:asciiTheme="majorHAnsi" w:hAnsiTheme="majorHAnsi"/>
        </w:rPr>
        <w:t xml:space="preserve"> communic</w:t>
      </w:r>
      <w:r w:rsidR="00AC362F" w:rsidRPr="00CC7326">
        <w:rPr>
          <w:rFonts w:asciiTheme="majorHAnsi" w:hAnsiTheme="majorHAnsi"/>
        </w:rPr>
        <w:t xml:space="preserve">ation architecture </w:t>
      </w:r>
      <w:r w:rsidR="001517BD" w:rsidRPr="00CC7326">
        <w:rPr>
          <w:rFonts w:asciiTheme="majorHAnsi" w:hAnsiTheme="majorHAnsi"/>
        </w:rPr>
        <w:fldChar w:fldCharType="begin">
          <w:fldData xml:space="preserve">PEVuZE5vdGU+PENpdGU+PEF1dGhvcj5Db3JiZXR0YTwvQXV0aG9yPjxZZWFyPjIwMDI8L1llYXI+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PEVuZE5vdGU+PENpdGU+PEF1dGhvcj5Db3JiZXR0YTwvQXV0aG9yPjxZZWFyPjIwMDI8L1llYXI+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1517BD" w:rsidRPr="00CC7326">
        <w:rPr>
          <w:rFonts w:asciiTheme="majorHAnsi" w:hAnsiTheme="majorHAnsi"/>
        </w:rPr>
      </w:r>
      <w:r w:rsidR="001517BD" w:rsidRPr="00CC7326">
        <w:rPr>
          <w:rFonts w:asciiTheme="majorHAnsi" w:hAnsiTheme="majorHAnsi"/>
        </w:rPr>
        <w:fldChar w:fldCharType="separate"/>
      </w:r>
      <w:r w:rsidR="00982275" w:rsidRPr="00CC7326">
        <w:rPr>
          <w:rFonts w:asciiTheme="majorHAnsi" w:hAnsiTheme="majorHAnsi"/>
          <w:noProof/>
        </w:rPr>
        <w:t>(</w:t>
      </w:r>
      <w:hyperlink w:anchor="_ENREF_4" w:tooltip="Corbetta, 2002 #46" w:history="1">
        <w:r w:rsidR="00F95267" w:rsidRPr="00CC7326">
          <w:rPr>
            <w:rFonts w:asciiTheme="majorHAnsi" w:hAnsiTheme="majorHAnsi"/>
            <w:noProof/>
          </w:rPr>
          <w:t>Corbetta &amp; Shulman, 2002</w:t>
        </w:r>
      </w:hyperlink>
      <w:r w:rsidR="00982275" w:rsidRPr="00CC7326">
        <w:rPr>
          <w:rFonts w:asciiTheme="majorHAnsi" w:hAnsiTheme="majorHAnsi"/>
          <w:noProof/>
        </w:rPr>
        <w:t xml:space="preserve">; </w:t>
      </w:r>
      <w:hyperlink w:anchor="_ENREF_31" w:tooltip="Seeley, 2007 #47" w:history="1">
        <w:r w:rsidR="00F95267" w:rsidRPr="00CC7326">
          <w:rPr>
            <w:rFonts w:asciiTheme="majorHAnsi" w:hAnsiTheme="majorHAnsi"/>
            <w:noProof/>
          </w:rPr>
          <w:t>Seeley et al., 2007</w:t>
        </w:r>
      </w:hyperlink>
      <w:r w:rsidR="00982275" w:rsidRPr="00CC7326">
        <w:rPr>
          <w:rFonts w:asciiTheme="majorHAnsi" w:hAnsiTheme="majorHAnsi"/>
          <w:noProof/>
        </w:rPr>
        <w:t xml:space="preserve">; </w:t>
      </w:r>
      <w:hyperlink w:anchor="_ENREF_36" w:tooltip="Vincent, 2008 #48" w:history="1">
        <w:r w:rsidR="00F95267" w:rsidRPr="00CC7326">
          <w:rPr>
            <w:rFonts w:asciiTheme="majorHAnsi" w:hAnsiTheme="majorHAnsi"/>
            <w:noProof/>
          </w:rPr>
          <w:t>Vincent, Kahn, Snyder, Raichle, &amp; Buckner, 2008</w:t>
        </w:r>
      </w:hyperlink>
      <w:r w:rsidR="00982275" w:rsidRPr="00CC7326">
        <w:rPr>
          <w:rFonts w:asciiTheme="majorHAnsi" w:hAnsiTheme="majorHAnsi"/>
          <w:noProof/>
        </w:rPr>
        <w:t>)</w:t>
      </w:r>
      <w:r w:rsidR="001517BD" w:rsidRPr="00CC7326">
        <w:rPr>
          <w:rFonts w:asciiTheme="majorHAnsi" w:hAnsiTheme="majorHAnsi"/>
        </w:rPr>
        <w:fldChar w:fldCharType="end"/>
      </w:r>
      <w:r w:rsidR="00426DA9" w:rsidRPr="00CC7326">
        <w:rPr>
          <w:rFonts w:asciiTheme="majorHAnsi" w:hAnsiTheme="majorHAnsi"/>
        </w:rPr>
        <w:t xml:space="preserve"> that </w:t>
      </w:r>
      <w:r w:rsidR="00AC362F" w:rsidRPr="00CC7326">
        <w:rPr>
          <w:rFonts w:asciiTheme="majorHAnsi" w:hAnsiTheme="majorHAnsi"/>
        </w:rPr>
        <w:t>is well-</w:t>
      </w:r>
      <w:r w:rsidR="00FD7D3B" w:rsidRPr="00CC7326">
        <w:rPr>
          <w:rFonts w:asciiTheme="majorHAnsi" w:hAnsiTheme="majorHAnsi"/>
        </w:rPr>
        <w:t xml:space="preserve">suited to promote flexible and </w:t>
      </w:r>
      <w:r w:rsidR="00982275" w:rsidRPr="00CC7326">
        <w:rPr>
          <w:rFonts w:asciiTheme="majorHAnsi" w:hAnsiTheme="majorHAnsi"/>
        </w:rPr>
        <w:t xml:space="preserve">rapid information propagation </w:t>
      </w:r>
      <w:r w:rsidR="00982275" w:rsidRPr="00CC7326">
        <w:rPr>
          <w:rFonts w:asciiTheme="majorHAnsi" w:hAnsiTheme="majorHAnsi"/>
        </w:rPr>
        <w:fldChar w:fldCharType="begin"/>
      </w:r>
      <w:r w:rsidR="0008389F" w:rsidRPr="00CC7326">
        <w:rPr>
          <w:rFonts w:asciiTheme="majorHAnsi" w:hAnsiTheme="majorHAnsi"/>
        </w:rPr>
        <w:instrText xml:space="preserve"> ADDIN EN.CITE &lt;EndNote&gt;&lt;Cite&gt;&lt;Author&gt;Dosenbach&lt;/Author&gt;&lt;Year&gt;2008&lt;/Year&gt;&lt;RecNum&gt;49&lt;/RecNum&gt;&lt;DisplayText&gt;(Dosenbach, Fair, Cohen, Schlaggar, &amp;amp; Petersen, 2008)&lt;/DisplayText&gt;&lt;record&gt;&lt;rec-number&gt;49&lt;/rec-number&gt;&lt;foreign-keys&gt;&lt;key app="EN" db-id="2e5dpp2ajazvaqe9207xdf9k0xpz2pv9dz2f"&gt;49&lt;/key&gt;&lt;/foreign-keys&gt;&lt;ref-type name="Journal Article"&gt;17&lt;/ref-type&gt;&lt;contributors&gt;&lt;authors&gt;&lt;author&gt;Dosenbach, N. U.&lt;/author&gt;&lt;author&gt;Fair, D. A.&lt;/author&gt;&lt;author&gt;Cohen, A. L.&lt;/author&gt;&lt;author&gt;Schlaggar, B. L.&lt;/author&gt;&lt;author&gt;Petersen, S. E.&lt;/author&gt;&lt;/authors&gt;&lt;/contributors&gt;&lt;auth-address&gt;Washington University in St Louis School of Medicine, 4525 Scott Ave, St Louis, MO 63110, USA. ndosenbach@wustl.edu&lt;/auth-address&gt;&lt;titles&gt;&lt;title&gt;A dual-networks architecture of top-down control&lt;/title&gt;&lt;secondary-title&gt;Trends Cogn Sci&lt;/secondary-title&gt;&lt;alt-title&gt;Trends in cognitive sciences&lt;/alt-title&gt;&lt;/titles&gt;&lt;periodical&gt;&lt;full-title&gt;Trends Cogn Sci&lt;/full-title&gt;&lt;abbr-1&gt;Trends in cognitive sciences&lt;/abbr-1&gt;&lt;/periodical&gt;&lt;alt-periodical&gt;&lt;full-title&gt;Trends Cogn Sci&lt;/full-title&gt;&lt;abbr-1&gt;Trends in cognitive sciences&lt;/abbr-1&gt;&lt;/alt-periodical&gt;&lt;pages&gt;99-105&lt;/pages&gt;&lt;volume&gt;12&lt;/volume&gt;&lt;number&gt;3&lt;/number&gt;&lt;edition&gt;2008/02/12&lt;/edition&gt;&lt;keywords&gt;&lt;keyword&gt;Animals&lt;/keyword&gt;&lt;keyword&gt;Brain/blood supply/*physiology&lt;/keyword&gt;&lt;keyword&gt;*Brain Mapping&lt;/keyword&gt;&lt;keyword&gt;Humans&lt;/keyword&gt;&lt;keyword&gt;*Models, Neurological&lt;/keyword&gt;&lt;keyword&gt;Neural Pathways/blood supply/*physiology&lt;/keyword&gt;&lt;/keywords&gt;&lt;dates&gt;&lt;year&gt;2008&lt;/year&gt;&lt;pub-dates&gt;&lt;date&gt;Mar&lt;/date&gt;&lt;/pub-dates&gt;&lt;/dates&gt;&lt;isbn&gt;1364-6613 (Print)&amp;#xD;1364-6613 (Linking)&lt;/isbn&gt;&lt;accession-num&gt;18262825&lt;/accession-num&gt;&lt;urls&gt;&lt;related-urls&gt;&lt;url&gt;http://www.ncbi.nlm.nih.gov/pubmed/18262825&lt;/url&gt;&lt;/related-urls&gt;&lt;/urls&gt;&lt;custom2&gt;3632449&lt;/custom2&gt;&lt;electronic-resource-num&gt;10.1016/j.tics.2008.01.001&lt;/electronic-resource-num&gt;&lt;language&gt;eng&lt;/language&gt;&lt;/record&gt;&lt;/Cite&gt;&lt;/EndNote&gt;</w:instrText>
      </w:r>
      <w:r w:rsidR="00982275" w:rsidRPr="00CC7326">
        <w:rPr>
          <w:rFonts w:asciiTheme="majorHAnsi" w:hAnsiTheme="majorHAnsi"/>
        </w:rPr>
        <w:fldChar w:fldCharType="separate"/>
      </w:r>
      <w:r w:rsidR="00982275" w:rsidRPr="00CC7326">
        <w:rPr>
          <w:rFonts w:asciiTheme="majorHAnsi" w:hAnsiTheme="majorHAnsi"/>
          <w:noProof/>
        </w:rPr>
        <w:t>(</w:t>
      </w:r>
      <w:hyperlink w:anchor="_ENREF_8" w:tooltip="Dosenbach, 2008 #49" w:history="1">
        <w:r w:rsidR="00F95267" w:rsidRPr="00CC7326">
          <w:rPr>
            <w:rFonts w:asciiTheme="majorHAnsi" w:hAnsiTheme="majorHAnsi"/>
            <w:noProof/>
          </w:rPr>
          <w:t>Dosenbach, Fair, Cohen, Schlaggar, &amp; Petersen, 2008</w:t>
        </w:r>
      </w:hyperlink>
      <w:r w:rsidR="00982275" w:rsidRPr="00CC7326">
        <w:rPr>
          <w:rFonts w:asciiTheme="majorHAnsi" w:hAnsiTheme="majorHAnsi"/>
          <w:noProof/>
        </w:rPr>
        <w:t>)</w:t>
      </w:r>
      <w:r w:rsidR="00982275" w:rsidRPr="00CC7326">
        <w:rPr>
          <w:rFonts w:asciiTheme="majorHAnsi" w:hAnsiTheme="majorHAnsi"/>
        </w:rPr>
        <w:fldChar w:fldCharType="end"/>
      </w:r>
      <w:r w:rsidR="00FD7D3B" w:rsidRPr="00CC7326">
        <w:rPr>
          <w:rFonts w:asciiTheme="majorHAnsi" w:hAnsiTheme="majorHAnsi"/>
        </w:rPr>
        <w:t xml:space="preserve">. Yet, despite the </w:t>
      </w:r>
      <w:r w:rsidR="00AC362F" w:rsidRPr="00CC7326">
        <w:rPr>
          <w:rFonts w:asciiTheme="majorHAnsi" w:hAnsiTheme="majorHAnsi"/>
        </w:rPr>
        <w:t>increasing</w:t>
      </w:r>
      <w:r w:rsidR="00426DA9" w:rsidRPr="00CC7326">
        <w:rPr>
          <w:rFonts w:asciiTheme="majorHAnsi" w:hAnsiTheme="majorHAnsi"/>
        </w:rPr>
        <w:t xml:space="preserve"> knowledge </w:t>
      </w:r>
      <w:ins w:id="23" w:author="Frini Karayanidis" w:date="2013-12-11T09:10:00Z">
        <w:r w:rsidR="006304B2">
          <w:rPr>
            <w:rFonts w:asciiTheme="majorHAnsi" w:hAnsiTheme="majorHAnsi"/>
          </w:rPr>
          <w:t xml:space="preserve">regarding </w:t>
        </w:r>
      </w:ins>
      <w:del w:id="24" w:author="Frini Karayanidis" w:date="2013-12-11T09:11:00Z">
        <w:r w:rsidR="00426DA9" w:rsidRPr="00CC7326" w:rsidDel="006304B2">
          <w:rPr>
            <w:rFonts w:asciiTheme="majorHAnsi" w:hAnsiTheme="majorHAnsi"/>
          </w:rPr>
          <w:delText xml:space="preserve">of </w:delText>
        </w:r>
      </w:del>
      <w:r w:rsidR="00426DA9" w:rsidRPr="00CC7326">
        <w:rPr>
          <w:rFonts w:asciiTheme="majorHAnsi" w:hAnsiTheme="majorHAnsi"/>
        </w:rPr>
        <w:t xml:space="preserve">the anatomical architecture that permits flexible control, the functional properties </w:t>
      </w:r>
      <w:ins w:id="25" w:author="Frini Karayanidis" w:date="2013-12-11T09:11:00Z">
        <w:r w:rsidR="006304B2">
          <w:rPr>
            <w:rFonts w:asciiTheme="majorHAnsi" w:hAnsiTheme="majorHAnsi"/>
          </w:rPr>
          <w:t xml:space="preserve">of this network </w:t>
        </w:r>
      </w:ins>
      <w:del w:id="26" w:author="Frini Karayanidis" w:date="2013-12-11T09:11:00Z">
        <w:r w:rsidR="00426DA9" w:rsidRPr="00CC7326" w:rsidDel="006304B2">
          <w:rPr>
            <w:rFonts w:asciiTheme="majorHAnsi" w:hAnsiTheme="majorHAnsi"/>
          </w:rPr>
          <w:delText xml:space="preserve">that permit this flexibility </w:delText>
        </w:r>
      </w:del>
      <w:r w:rsidR="00426DA9" w:rsidRPr="00CC7326">
        <w:rPr>
          <w:rFonts w:asciiTheme="majorHAnsi" w:hAnsiTheme="majorHAnsi"/>
        </w:rPr>
        <w:t xml:space="preserve">are less well characterised. </w:t>
      </w:r>
    </w:p>
    <w:p w14:paraId="0360FC32" w14:textId="300862B0" w:rsidR="00FA11E4" w:rsidRPr="00CC7326" w:rsidRDefault="00426DA9" w:rsidP="004838F7">
      <w:pPr>
        <w:spacing w:line="360" w:lineRule="auto"/>
        <w:ind w:firstLine="720"/>
        <w:rPr>
          <w:rFonts w:asciiTheme="majorHAnsi" w:hAnsiTheme="majorHAnsi"/>
        </w:rPr>
      </w:pPr>
      <w:r w:rsidRPr="00CC7326">
        <w:rPr>
          <w:rFonts w:asciiTheme="majorHAnsi" w:hAnsiTheme="majorHAnsi"/>
        </w:rPr>
        <w:t xml:space="preserve">One plausible mechanism by which information can be flexibly adjusted and rerouted </w:t>
      </w:r>
      <w:r w:rsidR="00AC362F" w:rsidRPr="00CC7326">
        <w:rPr>
          <w:rFonts w:asciiTheme="majorHAnsi" w:hAnsiTheme="majorHAnsi"/>
        </w:rPr>
        <w:t xml:space="preserve">in the </w:t>
      </w:r>
      <w:proofErr w:type="spellStart"/>
      <w:r w:rsidR="00AC362F" w:rsidRPr="00CC7326">
        <w:rPr>
          <w:rFonts w:asciiTheme="majorHAnsi" w:hAnsiTheme="majorHAnsi"/>
        </w:rPr>
        <w:t>frontoparietal</w:t>
      </w:r>
      <w:proofErr w:type="spellEnd"/>
      <w:r w:rsidR="00AC362F" w:rsidRPr="00CC7326">
        <w:rPr>
          <w:rFonts w:asciiTheme="majorHAnsi" w:hAnsiTheme="majorHAnsi"/>
        </w:rPr>
        <w:t xml:space="preserve"> network </w:t>
      </w:r>
      <w:r w:rsidRPr="00CC7326">
        <w:rPr>
          <w:rFonts w:asciiTheme="majorHAnsi" w:hAnsiTheme="majorHAnsi"/>
        </w:rPr>
        <w:t>is oscillatory synchronisation</w:t>
      </w:r>
      <w:ins w:id="27" w:author="Frini Karayanidis" w:date="2013-12-11T09:12:00Z">
        <w:r w:rsidR="0016519D">
          <w:rPr>
            <w:rFonts w:asciiTheme="majorHAnsi" w:hAnsiTheme="majorHAnsi"/>
          </w:rPr>
          <w:t>. This refers to the</w:t>
        </w:r>
      </w:ins>
      <w:del w:id="28" w:author="Frini Karayanidis" w:date="2013-12-11T09:12:00Z">
        <w:r w:rsidRPr="00CC7326" w:rsidDel="0016519D">
          <w:rPr>
            <w:rFonts w:asciiTheme="majorHAnsi" w:hAnsiTheme="majorHAnsi"/>
          </w:rPr>
          <w:delText>,</w:delText>
        </w:r>
      </w:del>
      <w:ins w:id="29" w:author="Frini Karayanidis" w:date="2013-12-11T09:12:00Z">
        <w:r w:rsidR="0016519D">
          <w:rPr>
            <w:rFonts w:asciiTheme="majorHAnsi" w:hAnsiTheme="majorHAnsi"/>
          </w:rPr>
          <w:t xml:space="preserve"> process</w:t>
        </w:r>
      </w:ins>
      <w:r w:rsidRPr="00CC7326">
        <w:rPr>
          <w:rFonts w:asciiTheme="majorHAnsi" w:hAnsiTheme="majorHAnsi"/>
        </w:rPr>
        <w:t xml:space="preserve"> whereby </w:t>
      </w:r>
      <w:r w:rsidR="00AC362F" w:rsidRPr="00CC7326">
        <w:rPr>
          <w:rFonts w:asciiTheme="majorHAnsi" w:hAnsiTheme="majorHAnsi"/>
        </w:rPr>
        <w:t>separate populations of neurons are able to exchange information tr</w:t>
      </w:r>
      <w:r w:rsidR="00F3358B" w:rsidRPr="00CC7326">
        <w:rPr>
          <w:rFonts w:asciiTheme="majorHAnsi" w:hAnsiTheme="majorHAnsi"/>
        </w:rPr>
        <w:t>ansiently by synchronising the</w:t>
      </w:r>
      <w:r w:rsidR="00AC362F" w:rsidRPr="00CC7326">
        <w:rPr>
          <w:rFonts w:asciiTheme="majorHAnsi" w:hAnsiTheme="majorHAnsi"/>
        </w:rPr>
        <w:t xml:space="preserve"> excitability windows</w:t>
      </w:r>
      <w:r w:rsidR="00F3358B" w:rsidRPr="00CC7326">
        <w:rPr>
          <w:rFonts w:asciiTheme="majorHAnsi" w:hAnsiTheme="majorHAnsi"/>
        </w:rPr>
        <w:t xml:space="preserve"> in which they are most sensitive to electrical influxes</w:t>
      </w:r>
      <w:r w:rsidR="00CE0841" w:rsidRPr="00CC7326">
        <w:rPr>
          <w:rFonts w:asciiTheme="majorHAnsi" w:hAnsiTheme="majorHAnsi"/>
        </w:rPr>
        <w:t xml:space="preserve"> </w:t>
      </w:r>
      <w:r w:rsidR="00CE0841" w:rsidRPr="00CC7326">
        <w:rPr>
          <w:rFonts w:asciiTheme="majorHAnsi" w:hAnsiTheme="majorHAnsi"/>
        </w:rPr>
        <w:fldChar w:fldCharType="begin">
          <w:fldData xml:space="preserve">PEVuZE5vdGU+PENpdGU+PEF1dGhvcj5GcmllczwvQXV0aG9yPjxZZWFyPjIwMDU8L1llYXI+PFJl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PEVuZE5vdGU+PENpdGU+PEF1dGhvcj5GcmllczwvQXV0aG9yPjxZZWFyPjIwMDU8L1llYXI+PFJl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CE0841" w:rsidRPr="00CC7326">
        <w:rPr>
          <w:rFonts w:asciiTheme="majorHAnsi" w:hAnsiTheme="majorHAnsi"/>
        </w:rPr>
      </w:r>
      <w:r w:rsidR="00CE0841" w:rsidRPr="00CC7326">
        <w:rPr>
          <w:rFonts w:asciiTheme="majorHAnsi" w:hAnsiTheme="majorHAnsi"/>
        </w:rPr>
        <w:fldChar w:fldCharType="separate"/>
      </w:r>
      <w:r w:rsidR="00014CA9" w:rsidRPr="00CC7326">
        <w:rPr>
          <w:rFonts w:asciiTheme="majorHAnsi" w:hAnsiTheme="majorHAnsi"/>
          <w:noProof/>
        </w:rPr>
        <w:t>(</w:t>
      </w:r>
      <w:hyperlink w:anchor="_ENREF_10" w:tooltip="Fries, 2005 #45" w:history="1">
        <w:r w:rsidR="00F95267" w:rsidRPr="00CC7326">
          <w:rPr>
            <w:rFonts w:asciiTheme="majorHAnsi" w:hAnsiTheme="majorHAnsi"/>
            <w:noProof/>
          </w:rPr>
          <w:t>Fries, 2005</w:t>
        </w:r>
      </w:hyperlink>
      <w:r w:rsidR="00014CA9" w:rsidRPr="00CC7326">
        <w:rPr>
          <w:rFonts w:asciiTheme="majorHAnsi" w:hAnsiTheme="majorHAnsi"/>
          <w:noProof/>
        </w:rPr>
        <w:t xml:space="preserve">; </w:t>
      </w:r>
      <w:hyperlink w:anchor="_ENREF_37" w:tooltip="Womelsdorf, 2006 #60" w:history="1">
        <w:r w:rsidR="00F95267" w:rsidRPr="00CC7326">
          <w:rPr>
            <w:rFonts w:asciiTheme="majorHAnsi" w:hAnsiTheme="majorHAnsi"/>
            <w:noProof/>
          </w:rPr>
          <w:t>Womelsdorf &amp; Fries, 2006</w:t>
        </w:r>
      </w:hyperlink>
      <w:r w:rsidR="00014CA9" w:rsidRPr="00CC7326">
        <w:rPr>
          <w:rFonts w:asciiTheme="majorHAnsi" w:hAnsiTheme="majorHAnsi"/>
          <w:noProof/>
        </w:rPr>
        <w:t>)</w:t>
      </w:r>
      <w:r w:rsidR="00CE0841" w:rsidRPr="00CC7326">
        <w:rPr>
          <w:rFonts w:asciiTheme="majorHAnsi" w:hAnsiTheme="majorHAnsi"/>
        </w:rPr>
        <w:fldChar w:fldCharType="end"/>
      </w:r>
      <w:r w:rsidR="00AC362F" w:rsidRPr="00CC7326">
        <w:rPr>
          <w:rFonts w:asciiTheme="majorHAnsi" w:hAnsiTheme="majorHAnsi"/>
        </w:rPr>
        <w:t xml:space="preserve">. </w:t>
      </w:r>
      <w:r w:rsidR="00A2012D" w:rsidRPr="00CC7326">
        <w:rPr>
          <w:rFonts w:asciiTheme="majorHAnsi" w:hAnsiTheme="majorHAnsi"/>
        </w:rPr>
        <w:t xml:space="preserve"> </w:t>
      </w:r>
      <w:r w:rsidR="00F3358B" w:rsidRPr="00CC7326">
        <w:rPr>
          <w:rFonts w:asciiTheme="majorHAnsi" w:hAnsiTheme="majorHAnsi"/>
        </w:rPr>
        <w:t>Such synchronisation produces assemblies of neurons that are functionally connected for a given period of time. The neurons in these assemblies oscillate rhythmically</w:t>
      </w:r>
      <w:r w:rsidR="00FB649A" w:rsidRPr="00CC7326">
        <w:rPr>
          <w:rFonts w:asciiTheme="majorHAnsi" w:hAnsiTheme="majorHAnsi"/>
        </w:rPr>
        <w:t>,</w:t>
      </w:r>
      <w:r w:rsidR="00F3358B" w:rsidRPr="00CC7326">
        <w:rPr>
          <w:rFonts w:asciiTheme="majorHAnsi" w:hAnsiTheme="majorHAnsi"/>
        </w:rPr>
        <w:t xml:space="preserve"> allowing receiving and transmitting components to precisely time their firing rates, </w:t>
      </w:r>
      <w:ins w:id="30" w:author="Frini Karayanidis" w:date="2013-12-11T09:13:00Z">
        <w:r w:rsidR="0016519D">
          <w:rPr>
            <w:rFonts w:asciiTheme="majorHAnsi" w:hAnsiTheme="majorHAnsi"/>
          </w:rPr>
          <w:t xml:space="preserve">and thereby </w:t>
        </w:r>
      </w:ins>
      <w:r w:rsidR="00F3358B" w:rsidRPr="00CC7326">
        <w:rPr>
          <w:rFonts w:asciiTheme="majorHAnsi" w:hAnsiTheme="majorHAnsi"/>
        </w:rPr>
        <w:t xml:space="preserve">achieving </w:t>
      </w:r>
      <w:r w:rsidR="000A07B0" w:rsidRPr="00CC7326">
        <w:rPr>
          <w:rFonts w:asciiTheme="majorHAnsi" w:hAnsiTheme="majorHAnsi"/>
        </w:rPr>
        <w:t xml:space="preserve">an efficient mechanism to exchange information within the assembly that </w:t>
      </w:r>
      <w:del w:id="31" w:author="Frini Karayanidis" w:date="2013-12-11T09:13:00Z">
        <w:r w:rsidR="000A07B0" w:rsidRPr="00CC7326" w:rsidDel="0016519D">
          <w:rPr>
            <w:rFonts w:asciiTheme="majorHAnsi" w:hAnsiTheme="majorHAnsi"/>
          </w:rPr>
          <w:delText xml:space="preserve">it </w:delText>
        </w:r>
      </w:del>
      <w:ins w:id="32" w:author="Frini Karayanidis" w:date="2013-12-11T09:13:00Z">
        <w:r w:rsidR="0016519D" w:rsidRPr="00CC7326">
          <w:rPr>
            <w:rFonts w:asciiTheme="majorHAnsi" w:hAnsiTheme="majorHAnsi"/>
          </w:rPr>
          <w:t>i</w:t>
        </w:r>
        <w:r w:rsidR="0016519D">
          <w:rPr>
            <w:rFonts w:asciiTheme="majorHAnsi" w:hAnsiTheme="majorHAnsi"/>
          </w:rPr>
          <w:t>s</w:t>
        </w:r>
        <w:r w:rsidR="0016519D" w:rsidRPr="00CC7326">
          <w:rPr>
            <w:rFonts w:asciiTheme="majorHAnsi" w:hAnsiTheme="majorHAnsi"/>
          </w:rPr>
          <w:t xml:space="preserve"> </w:t>
        </w:r>
      </w:ins>
      <w:r w:rsidR="000A07B0" w:rsidRPr="00CC7326">
        <w:rPr>
          <w:rFonts w:asciiTheme="majorHAnsi" w:hAnsiTheme="majorHAnsi"/>
        </w:rPr>
        <w:t>also less sensitive to comp</w:t>
      </w:r>
      <w:del w:id="33" w:author="Frini Karayanidis" w:date="2013-12-11T09:14:00Z">
        <w:r w:rsidR="000A07B0" w:rsidRPr="00CC7326" w:rsidDel="0016519D">
          <w:rPr>
            <w:rFonts w:asciiTheme="majorHAnsi" w:hAnsiTheme="majorHAnsi"/>
          </w:rPr>
          <w:delText>l</w:delText>
        </w:r>
      </w:del>
      <w:r w:rsidR="000A07B0" w:rsidRPr="00CC7326">
        <w:rPr>
          <w:rFonts w:asciiTheme="majorHAnsi" w:hAnsiTheme="majorHAnsi"/>
        </w:rPr>
        <w:t xml:space="preserve">eting inputs from alternative assemblies </w:t>
      </w:r>
      <w:r w:rsidR="000A07B0" w:rsidRPr="00CC7326">
        <w:rPr>
          <w:rFonts w:asciiTheme="majorHAnsi" w:hAnsiTheme="majorHAnsi"/>
        </w:rPr>
        <w:fldChar w:fldCharType="begin"/>
      </w:r>
      <w:r w:rsidR="00F32316" w:rsidRPr="00CC7326">
        <w:rPr>
          <w:rFonts w:asciiTheme="majorHAnsi" w:hAnsiTheme="majorHAnsi"/>
        </w:rPr>
        <w:instrText xml:space="preserve"> ADDIN EN.CITE &lt;EndNote&gt;&lt;Cite&gt;&lt;Author&gt;Engel&lt;/Author&gt;&lt;Year&gt;2001&lt;/Year&gt;&lt;RecNum&gt;50&lt;/RecNum&gt;&lt;DisplayText&gt;(Azouz &amp;amp; Gray, 2003; Engel, Fries, &amp;amp; Singer, 2001)&lt;/DisplayText&gt;&lt;record&gt;&lt;rec-number&gt;50&lt;/rec-number&gt;&lt;foreign-keys&gt;&lt;key app="EN" db-id="2e5dpp2ajazvaqe9207xdf9k0xpz2pv9dz2f"&gt;50&lt;/key&gt;&lt;/foreign-keys&gt;&lt;ref-type name="Journal Article"&gt;17&lt;/ref-type&gt;&lt;contributors&gt;&lt;authors&gt;&lt;author&gt;Engel, A. K.&lt;/author&gt;&lt;author&gt;Fries, P.&lt;/author&gt;&lt;author&gt;Singer, W.&lt;/author&gt;&lt;/authors&gt;&lt;/contributors&gt;&lt;titles&gt;&lt;title&gt;Dynamic predictions: Oscillations and synchrony in top-down processing&lt;/title&gt;&lt;secondary-title&gt;Nature Reviews Neuroscience&lt;/secondary-title&gt;&lt;/titles&gt;&lt;periodical&gt;&lt;full-title&gt;Nature Reviews Neuroscience&lt;/full-title&gt;&lt;/periodical&gt;&lt;pages&gt;704-716&lt;/pages&gt;&lt;volume&gt;2&lt;/volume&gt;&lt;dates&gt;&lt;year&gt;2001&lt;/year&gt;&lt;/dates&gt;&lt;urls&gt;&lt;/urls&gt;&lt;/record&gt;&lt;/Cite&gt;&lt;Cite&gt;&lt;Author&gt;Azouz&lt;/Author&gt;&lt;Year&gt;2003&lt;/Year&gt;&lt;RecNum&gt;61&lt;/RecNum&gt;&lt;record&gt;&lt;rec-number&gt;61&lt;/rec-number&gt;&lt;foreign-keys&gt;&lt;key app="EN" db-id="2e5dpp2ajazvaqe9207xdf9k0xpz2pv9dz2f"&gt;61&lt;/key&gt;&lt;/foreign-keys&gt;&lt;ref-type name="Journal Article"&gt;17&lt;/ref-type&gt;&lt;contributors&gt;&lt;authors&gt;&lt;author&gt;Azouz, R.&lt;/author&gt;&lt;author&gt;Gray, C. M.&lt;/author&gt;&lt;/authors&gt;&lt;/contributors&gt;&lt;titles&gt;&lt;title&gt;Adaptive coincidence detection and dynamic gain control in visual cortical neurons in vivo&lt;/title&gt;&lt;secondary-title&gt;Neuron&lt;/secondary-title&gt;&lt;/titles&gt;&lt;periodical&gt;&lt;full-title&gt;Neuron&lt;/full-title&gt;&lt;/periodical&gt;&lt;pages&gt;513-523&lt;/pages&gt;&lt;volume&gt;37&lt;/volume&gt;&lt;dates&gt;&lt;year&gt;2003&lt;/year&gt;&lt;/dates&gt;&lt;urls&gt;&lt;/urls&gt;&lt;/record&gt;&lt;/Cite&gt;&lt;/EndNote&gt;</w:instrText>
      </w:r>
      <w:r w:rsidR="000A07B0" w:rsidRPr="00CC7326">
        <w:rPr>
          <w:rFonts w:asciiTheme="majorHAnsi" w:hAnsiTheme="majorHAnsi"/>
        </w:rPr>
        <w:fldChar w:fldCharType="separate"/>
      </w:r>
      <w:r w:rsidR="00F32316" w:rsidRPr="00CC7326">
        <w:rPr>
          <w:rFonts w:asciiTheme="majorHAnsi" w:hAnsiTheme="majorHAnsi"/>
          <w:noProof/>
        </w:rPr>
        <w:t>(</w:t>
      </w:r>
      <w:hyperlink w:anchor="_ENREF_1" w:tooltip="Azouz, 2003 #61" w:history="1">
        <w:r w:rsidR="00F95267" w:rsidRPr="00CC7326">
          <w:rPr>
            <w:rFonts w:asciiTheme="majorHAnsi" w:hAnsiTheme="majorHAnsi"/>
            <w:noProof/>
          </w:rPr>
          <w:t>Azouz &amp; Gray, 2003</w:t>
        </w:r>
      </w:hyperlink>
      <w:r w:rsidR="00F32316" w:rsidRPr="00CC7326">
        <w:rPr>
          <w:rFonts w:asciiTheme="majorHAnsi" w:hAnsiTheme="majorHAnsi"/>
          <w:noProof/>
        </w:rPr>
        <w:t xml:space="preserve">; </w:t>
      </w:r>
      <w:hyperlink w:anchor="_ENREF_9" w:tooltip="Engel, 2001 #50" w:history="1">
        <w:r w:rsidR="00F95267" w:rsidRPr="00CC7326">
          <w:rPr>
            <w:rFonts w:asciiTheme="majorHAnsi" w:hAnsiTheme="majorHAnsi"/>
            <w:noProof/>
          </w:rPr>
          <w:t>Engel, Fries, &amp; Singer, 2001</w:t>
        </w:r>
      </w:hyperlink>
      <w:r w:rsidR="00F32316" w:rsidRPr="00CC7326">
        <w:rPr>
          <w:rFonts w:asciiTheme="majorHAnsi" w:hAnsiTheme="majorHAnsi"/>
          <w:noProof/>
        </w:rPr>
        <w:t>)</w:t>
      </w:r>
      <w:r w:rsidR="000A07B0" w:rsidRPr="00CC7326">
        <w:rPr>
          <w:rFonts w:asciiTheme="majorHAnsi" w:hAnsiTheme="majorHAnsi"/>
        </w:rPr>
        <w:fldChar w:fldCharType="end"/>
      </w:r>
      <w:r w:rsidR="002A7BA2" w:rsidRPr="00CC7326">
        <w:rPr>
          <w:rFonts w:asciiTheme="majorHAnsi" w:hAnsiTheme="majorHAnsi"/>
        </w:rPr>
        <w:t>. Indeed, oscillatory synchronisation has been shown to be functionally relevant in numerous higher-order cognitive processe</w:t>
      </w:r>
      <w:r w:rsidR="0092093F" w:rsidRPr="00CC7326">
        <w:rPr>
          <w:rFonts w:asciiTheme="majorHAnsi" w:hAnsiTheme="majorHAnsi"/>
        </w:rPr>
        <w:t xml:space="preserve">s such as working memory </w:t>
      </w:r>
      <w:r w:rsidR="0092093F" w:rsidRPr="00CC7326">
        <w:rPr>
          <w:rFonts w:asciiTheme="majorHAnsi" w:hAnsiTheme="majorHAnsi"/>
        </w:rPr>
        <w:fldChar w:fldCharType="begin">
          <w:fldData xml:space="preserve">PEVuZE5vdGU+PENpdGU+PEF1dGhvcj5QYWx2YTwvQXV0aG9yPjxZZWFyPjIwMDU8L1llYXI+PFJl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PEVuZE5vdGU+PENpdGU+PEF1dGhvcj5QYWx2YTwvQXV0aG9yPjxZZWFyPjIwMDU8L1llYXI+PFJl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92093F" w:rsidRPr="00CC7326">
        <w:rPr>
          <w:rFonts w:asciiTheme="majorHAnsi" w:hAnsiTheme="majorHAnsi"/>
        </w:rPr>
      </w:r>
      <w:r w:rsidR="0092093F" w:rsidRPr="00CC7326">
        <w:rPr>
          <w:rFonts w:asciiTheme="majorHAnsi" w:hAnsiTheme="majorHAnsi"/>
        </w:rPr>
        <w:fldChar w:fldCharType="separate"/>
      </w:r>
      <w:r w:rsidR="00231506" w:rsidRPr="00CC7326">
        <w:rPr>
          <w:rFonts w:asciiTheme="majorHAnsi" w:hAnsiTheme="majorHAnsi"/>
          <w:noProof/>
        </w:rPr>
        <w:t>(</w:t>
      </w:r>
      <w:hyperlink w:anchor="_ENREF_11" w:tooltip="Huang, 2013 #53" w:history="1">
        <w:r w:rsidR="00F95267" w:rsidRPr="00CC7326">
          <w:rPr>
            <w:rFonts w:asciiTheme="majorHAnsi" w:hAnsiTheme="majorHAnsi"/>
            <w:noProof/>
          </w:rPr>
          <w:t>Huang et al., 2013</w:t>
        </w:r>
      </w:hyperlink>
      <w:r w:rsidR="00231506" w:rsidRPr="00CC7326">
        <w:rPr>
          <w:rFonts w:asciiTheme="majorHAnsi" w:hAnsiTheme="majorHAnsi"/>
          <w:noProof/>
        </w:rPr>
        <w:t xml:space="preserve">; </w:t>
      </w:r>
      <w:hyperlink w:anchor="_ENREF_26" w:tooltip="Palva, 2005 #51" w:history="1">
        <w:r w:rsidR="00F95267" w:rsidRPr="00CC7326">
          <w:rPr>
            <w:rFonts w:asciiTheme="majorHAnsi" w:hAnsiTheme="majorHAnsi"/>
            <w:noProof/>
          </w:rPr>
          <w:t>Palva, Palva, &amp; Kaila, 2005</w:t>
        </w:r>
      </w:hyperlink>
      <w:r w:rsidR="00231506" w:rsidRPr="00CC7326">
        <w:rPr>
          <w:rFonts w:asciiTheme="majorHAnsi" w:hAnsiTheme="majorHAnsi"/>
          <w:noProof/>
        </w:rPr>
        <w:t xml:space="preserve">; </w:t>
      </w:r>
      <w:hyperlink w:anchor="_ENREF_28" w:tooltip="Pesonen, 2007 #55" w:history="1">
        <w:r w:rsidR="00F95267" w:rsidRPr="00CC7326">
          <w:rPr>
            <w:rFonts w:asciiTheme="majorHAnsi" w:hAnsiTheme="majorHAnsi"/>
            <w:noProof/>
          </w:rPr>
          <w:t>Pesonen, Hamalainen, &amp; Krause, 2007</w:t>
        </w:r>
      </w:hyperlink>
      <w:r w:rsidR="00231506" w:rsidRPr="00CC7326">
        <w:rPr>
          <w:rFonts w:asciiTheme="majorHAnsi" w:hAnsiTheme="majorHAnsi"/>
          <w:noProof/>
        </w:rPr>
        <w:t xml:space="preserve">; </w:t>
      </w:r>
      <w:hyperlink w:anchor="_ENREF_30" w:tooltip="Sauseng, 2005 #54" w:history="1">
        <w:r w:rsidR="00F95267" w:rsidRPr="00CC7326">
          <w:rPr>
            <w:rFonts w:asciiTheme="majorHAnsi" w:hAnsiTheme="majorHAnsi"/>
            <w:noProof/>
          </w:rPr>
          <w:t>Sauseng, Klimesch, Schabus, &amp; Doppelmayr, 2005</w:t>
        </w:r>
      </w:hyperlink>
      <w:r w:rsidR="00231506" w:rsidRPr="00CC7326">
        <w:rPr>
          <w:rFonts w:asciiTheme="majorHAnsi" w:hAnsiTheme="majorHAnsi"/>
          <w:noProof/>
        </w:rPr>
        <w:t xml:space="preserve">; </w:t>
      </w:r>
      <w:hyperlink w:anchor="_ENREF_38" w:tooltip="Wu, 2007 #52" w:history="1">
        <w:r w:rsidR="00F95267" w:rsidRPr="00CC7326">
          <w:rPr>
            <w:rFonts w:asciiTheme="majorHAnsi" w:hAnsiTheme="majorHAnsi"/>
            <w:noProof/>
          </w:rPr>
          <w:t>Wu, Chen, Li, Han, &amp; Zhang, 2007</w:t>
        </w:r>
      </w:hyperlink>
      <w:r w:rsidR="00231506" w:rsidRPr="00CC7326">
        <w:rPr>
          <w:rFonts w:asciiTheme="majorHAnsi" w:hAnsiTheme="majorHAnsi"/>
          <w:noProof/>
        </w:rPr>
        <w:t>)</w:t>
      </w:r>
      <w:r w:rsidR="0092093F" w:rsidRPr="00CC7326">
        <w:rPr>
          <w:rFonts w:asciiTheme="majorHAnsi" w:hAnsiTheme="majorHAnsi"/>
        </w:rPr>
        <w:fldChar w:fldCharType="end"/>
      </w:r>
      <w:r w:rsidR="00231506" w:rsidRPr="00CC7326">
        <w:rPr>
          <w:rFonts w:asciiTheme="majorHAnsi" w:hAnsiTheme="majorHAnsi"/>
        </w:rPr>
        <w:t xml:space="preserve">, selective attention </w:t>
      </w:r>
      <w:r w:rsidR="006A51FF" w:rsidRPr="00CC7326">
        <w:rPr>
          <w:rFonts w:asciiTheme="majorHAnsi" w:hAnsiTheme="majorHAnsi"/>
        </w:rPr>
        <w:fldChar w:fldCharType="begin">
          <w:fldData xml:space="preserve">PEVuZE5vdGU+PENpdGU+PEF1dGhvcj5LYWhsYnJvY2s8L0F1dGhvcj48WWVhcj4yMDEyPC9ZZWFy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PEVuZE5vdGU+PENpdGU+PEF1dGhvcj5LYWhsYnJvY2s8L0F1dGhvcj48WWVhcj4yMDEyPC9ZZWFy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6A51FF" w:rsidRPr="00CC7326">
        <w:rPr>
          <w:rFonts w:asciiTheme="majorHAnsi" w:hAnsiTheme="majorHAnsi"/>
        </w:rPr>
      </w:r>
      <w:r w:rsidR="006A51FF" w:rsidRPr="00CC7326">
        <w:rPr>
          <w:rFonts w:asciiTheme="majorHAnsi" w:hAnsiTheme="majorHAnsi"/>
        </w:rPr>
        <w:fldChar w:fldCharType="separate"/>
      </w:r>
      <w:r w:rsidR="00214518" w:rsidRPr="00CC7326">
        <w:rPr>
          <w:rFonts w:asciiTheme="majorHAnsi" w:hAnsiTheme="majorHAnsi"/>
          <w:noProof/>
        </w:rPr>
        <w:t>(</w:t>
      </w:r>
      <w:hyperlink w:anchor="_ENREF_6" w:tooltip="Doesburg, 2009 #59" w:history="1">
        <w:r w:rsidR="00F95267" w:rsidRPr="00CC7326">
          <w:rPr>
            <w:rFonts w:asciiTheme="majorHAnsi" w:hAnsiTheme="majorHAnsi"/>
            <w:noProof/>
          </w:rPr>
          <w:t>Doesburg, Green, McDonald, &amp; Ward, 2009</w:t>
        </w:r>
      </w:hyperlink>
      <w:r w:rsidR="00214518" w:rsidRPr="00CC7326">
        <w:rPr>
          <w:rFonts w:asciiTheme="majorHAnsi" w:hAnsiTheme="majorHAnsi"/>
          <w:noProof/>
        </w:rPr>
        <w:t xml:space="preserve">; </w:t>
      </w:r>
      <w:hyperlink w:anchor="_ENREF_7" w:tooltip="Doesburg, 2007 #58" w:history="1">
        <w:r w:rsidR="00F95267" w:rsidRPr="00CC7326">
          <w:rPr>
            <w:rFonts w:asciiTheme="majorHAnsi" w:hAnsiTheme="majorHAnsi"/>
            <w:noProof/>
          </w:rPr>
          <w:t>Doesburg &amp; Ward, 2007</w:t>
        </w:r>
      </w:hyperlink>
      <w:r w:rsidR="00214518" w:rsidRPr="00CC7326">
        <w:rPr>
          <w:rFonts w:asciiTheme="majorHAnsi" w:hAnsiTheme="majorHAnsi"/>
          <w:noProof/>
        </w:rPr>
        <w:t xml:space="preserve">; </w:t>
      </w:r>
      <w:hyperlink w:anchor="_ENREF_13" w:tooltip="Kahlbrock, 2012 #56" w:history="1">
        <w:r w:rsidR="00F95267" w:rsidRPr="00CC7326">
          <w:rPr>
            <w:rFonts w:asciiTheme="majorHAnsi" w:hAnsiTheme="majorHAnsi"/>
            <w:noProof/>
          </w:rPr>
          <w:t>Kahlbrock, Butz, May, &amp; Schnitzler, 2012</w:t>
        </w:r>
      </w:hyperlink>
      <w:r w:rsidR="00214518" w:rsidRPr="00CC7326">
        <w:rPr>
          <w:rFonts w:asciiTheme="majorHAnsi" w:hAnsiTheme="majorHAnsi"/>
          <w:noProof/>
        </w:rPr>
        <w:t xml:space="preserve">; </w:t>
      </w:r>
      <w:hyperlink w:anchor="_ENREF_20" w:tooltip="Maris, 2013 #57" w:history="1">
        <w:r w:rsidR="00F95267" w:rsidRPr="00CC7326">
          <w:rPr>
            <w:rFonts w:asciiTheme="majorHAnsi" w:hAnsiTheme="majorHAnsi"/>
            <w:noProof/>
          </w:rPr>
          <w:t>Maris, Womelsdorf, Desimone, &amp; Fries, 2013</w:t>
        </w:r>
      </w:hyperlink>
      <w:r w:rsidR="00214518" w:rsidRPr="00CC7326">
        <w:rPr>
          <w:rFonts w:asciiTheme="majorHAnsi" w:hAnsiTheme="majorHAnsi"/>
          <w:noProof/>
        </w:rPr>
        <w:t>)</w:t>
      </w:r>
      <w:r w:rsidR="006A51FF" w:rsidRPr="00CC7326">
        <w:rPr>
          <w:rFonts w:asciiTheme="majorHAnsi" w:hAnsiTheme="majorHAnsi"/>
        </w:rPr>
        <w:fldChar w:fldCharType="end"/>
      </w:r>
      <w:r w:rsidR="00F32316" w:rsidRPr="00CC7326">
        <w:rPr>
          <w:rFonts w:asciiTheme="majorHAnsi" w:hAnsiTheme="majorHAnsi"/>
        </w:rPr>
        <w:t xml:space="preserve"> </w:t>
      </w:r>
      <w:r w:rsidR="006A51FF" w:rsidRPr="00CC7326">
        <w:rPr>
          <w:rFonts w:asciiTheme="majorHAnsi" w:hAnsiTheme="majorHAnsi"/>
        </w:rPr>
        <w:t xml:space="preserve">and inhibition </w:t>
      </w:r>
      <w:del w:id="34" w:author="Frini Karayanidis" w:date="2013-12-11T09:15:00Z">
        <w:r w:rsidR="006A51FF" w:rsidRPr="00CC7326" w:rsidDel="0016519D">
          <w:rPr>
            <w:rFonts w:asciiTheme="majorHAnsi" w:hAnsiTheme="majorHAnsi"/>
          </w:rPr>
          <w:delText>processes</w:delText>
        </w:r>
        <w:r w:rsidR="005E37DE" w:rsidRPr="00CC7326" w:rsidDel="0016519D">
          <w:rPr>
            <w:rFonts w:asciiTheme="majorHAnsi" w:hAnsiTheme="majorHAnsi"/>
          </w:rPr>
          <w:delText xml:space="preserve"> </w:delText>
        </w:r>
      </w:del>
      <w:r w:rsidR="005E37DE" w:rsidRPr="00CC7326">
        <w:rPr>
          <w:rFonts w:asciiTheme="majorHAnsi" w:hAnsiTheme="majorHAnsi"/>
        </w:rPr>
        <w:fldChar w:fldCharType="begin">
          <w:fldData xml:space="preserve">PEVuZE5vdGU+PENpdGU+PEF1dGhvcj5TZXJyaWVuPC9BdXRob3I+PFllYXI+MjAxMzwvWWVhcj48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PEVuZE5vdGU+PENpdGU+PEF1dGhvcj5TZXJyaWVuPC9BdXRob3I+PFllYXI+MjAxMzwvWWVhcj48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5E37DE" w:rsidRPr="00CC7326">
        <w:rPr>
          <w:rFonts w:asciiTheme="majorHAnsi" w:hAnsiTheme="majorHAnsi"/>
        </w:rPr>
      </w:r>
      <w:r w:rsidR="005E37DE" w:rsidRPr="00CC7326">
        <w:rPr>
          <w:rFonts w:asciiTheme="majorHAnsi" w:hAnsiTheme="majorHAnsi"/>
        </w:rPr>
        <w:fldChar w:fldCharType="separate"/>
      </w:r>
      <w:r w:rsidR="0066151B" w:rsidRPr="00CC7326">
        <w:rPr>
          <w:rFonts w:asciiTheme="majorHAnsi" w:hAnsiTheme="majorHAnsi"/>
          <w:noProof/>
        </w:rPr>
        <w:t>(</w:t>
      </w:r>
      <w:hyperlink w:anchor="_ENREF_27" w:tooltip="Papenberg, 2013 #62" w:history="1">
        <w:r w:rsidR="00F95267" w:rsidRPr="00CC7326">
          <w:rPr>
            <w:rFonts w:asciiTheme="majorHAnsi" w:hAnsiTheme="majorHAnsi"/>
            <w:noProof/>
          </w:rPr>
          <w:t>Papenberg, Hammerer, Muller, Lindenberger, &amp; Li, 2013</w:t>
        </w:r>
      </w:hyperlink>
      <w:r w:rsidR="0066151B" w:rsidRPr="00CC7326">
        <w:rPr>
          <w:rFonts w:asciiTheme="majorHAnsi" w:hAnsiTheme="majorHAnsi"/>
          <w:noProof/>
        </w:rPr>
        <w:t xml:space="preserve">; </w:t>
      </w:r>
      <w:hyperlink w:anchor="_ENREF_33" w:tooltip="Serrien, 2013 #63" w:history="1">
        <w:r w:rsidR="00F95267" w:rsidRPr="00CC7326">
          <w:rPr>
            <w:rFonts w:asciiTheme="majorHAnsi" w:hAnsiTheme="majorHAnsi"/>
            <w:noProof/>
          </w:rPr>
          <w:t>Serrien &amp; Sovijarvi-Spape, 2013</w:t>
        </w:r>
      </w:hyperlink>
      <w:r w:rsidR="0066151B" w:rsidRPr="00CC7326">
        <w:rPr>
          <w:rFonts w:asciiTheme="majorHAnsi" w:hAnsiTheme="majorHAnsi"/>
          <w:noProof/>
        </w:rPr>
        <w:t xml:space="preserve">; </w:t>
      </w:r>
      <w:hyperlink w:anchor="_ENREF_34" w:tooltip="Tallet, 2009 #64" w:history="1">
        <w:r w:rsidR="00F95267" w:rsidRPr="00CC7326">
          <w:rPr>
            <w:rFonts w:asciiTheme="majorHAnsi" w:hAnsiTheme="majorHAnsi"/>
            <w:noProof/>
          </w:rPr>
          <w:t>Tallet, Barral, &amp; Hauert, 2009</w:t>
        </w:r>
      </w:hyperlink>
      <w:r w:rsidR="0066151B" w:rsidRPr="00CC7326">
        <w:rPr>
          <w:rFonts w:asciiTheme="majorHAnsi" w:hAnsiTheme="majorHAnsi"/>
          <w:noProof/>
        </w:rPr>
        <w:t>)</w:t>
      </w:r>
      <w:r w:rsidR="005E37DE" w:rsidRPr="00CC7326">
        <w:rPr>
          <w:rFonts w:asciiTheme="majorHAnsi" w:hAnsiTheme="majorHAnsi"/>
        </w:rPr>
        <w:fldChar w:fldCharType="end"/>
      </w:r>
      <w:r w:rsidR="00917ADA" w:rsidRPr="00CC7326">
        <w:rPr>
          <w:rFonts w:asciiTheme="majorHAnsi" w:hAnsiTheme="majorHAnsi"/>
        </w:rPr>
        <w:t>.</w:t>
      </w:r>
      <w:r w:rsidR="00FA11E4" w:rsidRPr="00CC7326">
        <w:rPr>
          <w:rFonts w:asciiTheme="majorHAnsi" w:hAnsiTheme="majorHAnsi"/>
        </w:rPr>
        <w:t xml:space="preserve">  By transiently synchronising activity within the </w:t>
      </w:r>
      <w:proofErr w:type="spellStart"/>
      <w:r w:rsidR="00FA11E4" w:rsidRPr="00CC7326">
        <w:rPr>
          <w:rFonts w:asciiTheme="majorHAnsi" w:hAnsiTheme="majorHAnsi"/>
        </w:rPr>
        <w:t>frontoparietal</w:t>
      </w:r>
      <w:proofErr w:type="spellEnd"/>
      <w:r w:rsidR="00FA11E4" w:rsidRPr="00CC7326">
        <w:rPr>
          <w:rFonts w:asciiTheme="majorHAnsi" w:hAnsiTheme="majorHAnsi"/>
        </w:rPr>
        <w:t xml:space="preserve"> network</w:t>
      </w:r>
      <w:r w:rsidR="00433506" w:rsidRPr="00CC7326">
        <w:rPr>
          <w:rFonts w:asciiTheme="majorHAnsi" w:hAnsiTheme="majorHAnsi"/>
        </w:rPr>
        <w:t xml:space="preserve">, goal-relevant </w:t>
      </w:r>
      <w:del w:id="35" w:author="Frini Karayanidis" w:date="2013-12-11T09:15:00Z">
        <w:r w:rsidR="00433506" w:rsidRPr="00CC7326" w:rsidDel="0016519D">
          <w:rPr>
            <w:rFonts w:asciiTheme="majorHAnsi" w:hAnsiTheme="majorHAnsi"/>
          </w:rPr>
          <w:delText xml:space="preserve">behaviours and </w:delText>
        </w:r>
      </w:del>
      <w:r w:rsidR="00433506" w:rsidRPr="00CC7326">
        <w:rPr>
          <w:rFonts w:asciiTheme="majorHAnsi" w:hAnsiTheme="majorHAnsi"/>
        </w:rPr>
        <w:t>representations</w:t>
      </w:r>
      <w:r w:rsidR="00FA11E4" w:rsidRPr="00CC7326">
        <w:rPr>
          <w:rFonts w:asciiTheme="majorHAnsi" w:hAnsiTheme="majorHAnsi"/>
        </w:rPr>
        <w:t xml:space="preserve"> may be afforded an elevated processing status that permits effective cognitive control.  </w:t>
      </w:r>
    </w:p>
    <w:p w14:paraId="7B3D63E8" w14:textId="56B20175" w:rsidR="00433506" w:rsidRPr="00CC7326" w:rsidRDefault="00E847E2" w:rsidP="00FA11E4">
      <w:pPr>
        <w:spacing w:line="360" w:lineRule="auto"/>
        <w:ind w:firstLine="720"/>
        <w:rPr>
          <w:rFonts w:asciiTheme="majorHAnsi" w:hAnsiTheme="majorHAnsi"/>
        </w:rPr>
      </w:pPr>
      <w:del w:id="36" w:author="Frini Karayanidis" w:date="2013-12-11T09:18:00Z">
        <w:r w:rsidRPr="00CC7326" w:rsidDel="0016519D">
          <w:rPr>
            <w:rFonts w:asciiTheme="majorHAnsi" w:hAnsiTheme="majorHAnsi"/>
          </w:rPr>
          <w:lastRenderedPageBreak/>
          <w:delText>Some</w:delText>
        </w:r>
        <w:r w:rsidR="00FA11E4" w:rsidRPr="00CC7326" w:rsidDel="0016519D">
          <w:rPr>
            <w:rFonts w:asciiTheme="majorHAnsi" w:hAnsiTheme="majorHAnsi"/>
          </w:rPr>
          <w:delText xml:space="preserve"> </w:delText>
        </w:r>
      </w:del>
      <w:ins w:id="37" w:author="Frini Karayanidis" w:date="2013-12-11T09:19:00Z">
        <w:r w:rsidR="0016519D">
          <w:rPr>
            <w:rFonts w:asciiTheme="majorHAnsi" w:hAnsiTheme="majorHAnsi"/>
          </w:rPr>
          <w:t xml:space="preserve">The </w:t>
        </w:r>
      </w:ins>
      <w:r w:rsidR="00FA11E4" w:rsidRPr="00CC7326">
        <w:rPr>
          <w:rFonts w:asciiTheme="majorHAnsi" w:hAnsiTheme="majorHAnsi"/>
        </w:rPr>
        <w:t xml:space="preserve">evidence for the role of oscillatory synchronisation in cognitive control </w:t>
      </w:r>
      <w:del w:id="38" w:author="Frini Karayanidis" w:date="2013-12-11T09:19:00Z">
        <w:r w:rsidR="00FA11E4" w:rsidRPr="00CC7326" w:rsidDel="0016519D">
          <w:rPr>
            <w:rFonts w:asciiTheme="majorHAnsi" w:hAnsiTheme="majorHAnsi"/>
          </w:rPr>
          <w:delText>exists;</w:delText>
        </w:r>
      </w:del>
      <w:ins w:id="39" w:author="Frini Karayanidis" w:date="2013-12-11T09:19:00Z">
        <w:r w:rsidR="0016519D">
          <w:rPr>
            <w:rFonts w:asciiTheme="majorHAnsi" w:hAnsiTheme="majorHAnsi"/>
          </w:rPr>
          <w:t>is currently</w:t>
        </w:r>
      </w:ins>
      <w:r w:rsidR="00FA11E4" w:rsidRPr="00CC7326">
        <w:rPr>
          <w:rFonts w:asciiTheme="majorHAnsi" w:hAnsiTheme="majorHAnsi"/>
        </w:rPr>
        <w:t xml:space="preserve"> largely restricted to </w:t>
      </w:r>
      <w:del w:id="40" w:author="Frini Karayanidis" w:date="2013-12-11T09:19:00Z">
        <w:r w:rsidR="00FA11E4" w:rsidRPr="00CC7326" w:rsidDel="0016519D">
          <w:rPr>
            <w:rFonts w:asciiTheme="majorHAnsi" w:hAnsiTheme="majorHAnsi"/>
          </w:rPr>
          <w:delText xml:space="preserve">the role of </w:delText>
        </w:r>
      </w:del>
      <w:r w:rsidR="00FA11E4" w:rsidRPr="00CC7326">
        <w:rPr>
          <w:rFonts w:asciiTheme="majorHAnsi" w:hAnsiTheme="majorHAnsi"/>
        </w:rPr>
        <w:t xml:space="preserve">slow wave, theta (4-7Hz) synchronisation in goal and response conflict resolution. For example, </w:t>
      </w:r>
      <w:del w:id="41" w:author="Frini Karayanidis" w:date="2013-12-11T09:20:00Z">
        <w:r w:rsidR="00E10121" w:rsidRPr="00CC7326" w:rsidDel="00096593">
          <w:rPr>
            <w:rFonts w:asciiTheme="majorHAnsi" w:hAnsiTheme="majorHAnsi"/>
          </w:rPr>
          <w:delText xml:space="preserve">using electroencephalography (EEG), </w:delText>
        </w:r>
      </w:del>
      <w:r w:rsidR="00FA11E4" w:rsidRPr="00CC7326">
        <w:rPr>
          <w:rFonts w:asciiTheme="majorHAnsi" w:hAnsiTheme="majorHAnsi"/>
        </w:rPr>
        <w:t>increase</w:t>
      </w:r>
      <w:del w:id="42" w:author="Frini Karayanidis" w:date="2013-12-11T09:21:00Z">
        <w:r w:rsidR="00FA11E4" w:rsidRPr="00CC7326" w:rsidDel="00096593">
          <w:rPr>
            <w:rFonts w:asciiTheme="majorHAnsi" w:hAnsiTheme="majorHAnsi"/>
          </w:rPr>
          <w:delText>s</w:delText>
        </w:r>
      </w:del>
      <w:r w:rsidR="00FA11E4" w:rsidRPr="00CC7326">
        <w:rPr>
          <w:rFonts w:asciiTheme="majorHAnsi" w:hAnsiTheme="majorHAnsi"/>
        </w:rPr>
        <w:t xml:space="preserve"> in theta </w:t>
      </w:r>
      <w:r w:rsidR="00E10121" w:rsidRPr="00CC7326">
        <w:rPr>
          <w:rFonts w:asciiTheme="majorHAnsi" w:hAnsiTheme="majorHAnsi"/>
        </w:rPr>
        <w:t>synchronisation</w:t>
      </w:r>
      <w:r w:rsidR="00FA11E4" w:rsidRPr="00CC7326">
        <w:rPr>
          <w:rFonts w:asciiTheme="majorHAnsi" w:hAnsiTheme="majorHAnsi"/>
        </w:rPr>
        <w:t xml:space="preserve"> </w:t>
      </w:r>
      <w:del w:id="43" w:author="Frini Karayanidis" w:date="2013-12-11T09:21:00Z">
        <w:r w:rsidR="00646284" w:rsidRPr="00CC7326" w:rsidDel="00096593">
          <w:rPr>
            <w:rFonts w:asciiTheme="majorHAnsi" w:hAnsiTheme="majorHAnsi"/>
          </w:rPr>
          <w:delText xml:space="preserve">have </w:delText>
        </w:r>
      </w:del>
      <w:ins w:id="44" w:author="Frini Karayanidis" w:date="2013-12-11T09:21:00Z">
        <w:r w:rsidR="00096593" w:rsidRPr="00CC7326">
          <w:rPr>
            <w:rFonts w:asciiTheme="majorHAnsi" w:hAnsiTheme="majorHAnsi"/>
          </w:rPr>
          <w:t>ha</w:t>
        </w:r>
        <w:r w:rsidR="00096593">
          <w:rPr>
            <w:rFonts w:asciiTheme="majorHAnsi" w:hAnsiTheme="majorHAnsi"/>
          </w:rPr>
          <w:t>s</w:t>
        </w:r>
        <w:r w:rsidR="00096593" w:rsidRPr="00CC7326">
          <w:rPr>
            <w:rFonts w:asciiTheme="majorHAnsi" w:hAnsiTheme="majorHAnsi"/>
          </w:rPr>
          <w:t xml:space="preserve"> </w:t>
        </w:r>
      </w:ins>
      <w:r w:rsidR="00646284" w:rsidRPr="00CC7326">
        <w:rPr>
          <w:rFonts w:asciiTheme="majorHAnsi" w:hAnsiTheme="majorHAnsi"/>
        </w:rPr>
        <w:t xml:space="preserve">been </w:t>
      </w:r>
      <w:del w:id="45" w:author="Frini Karayanidis" w:date="2013-12-11T09:21:00Z">
        <w:r w:rsidR="00646284" w:rsidRPr="00CC7326" w:rsidDel="00096593">
          <w:rPr>
            <w:rFonts w:asciiTheme="majorHAnsi" w:hAnsiTheme="majorHAnsi"/>
          </w:rPr>
          <w:delText xml:space="preserve">observed </w:delText>
        </w:r>
      </w:del>
      <w:ins w:id="46" w:author="Frini Karayanidis" w:date="2013-12-11T09:21:00Z">
        <w:r w:rsidR="00096593">
          <w:rPr>
            <w:rFonts w:asciiTheme="majorHAnsi" w:hAnsiTheme="majorHAnsi"/>
          </w:rPr>
          <w:t>reported</w:t>
        </w:r>
        <w:r w:rsidR="00096593" w:rsidRPr="00CC7326">
          <w:rPr>
            <w:rFonts w:asciiTheme="majorHAnsi" w:hAnsiTheme="majorHAnsi"/>
          </w:rPr>
          <w:t xml:space="preserve"> </w:t>
        </w:r>
      </w:ins>
      <w:r w:rsidR="00723CC4" w:rsidRPr="00CC7326">
        <w:rPr>
          <w:rFonts w:asciiTheme="majorHAnsi" w:hAnsiTheme="majorHAnsi"/>
        </w:rPr>
        <w:t xml:space="preserve">in </w:t>
      </w:r>
      <w:ins w:id="47" w:author="Frini Karayanidis" w:date="2013-12-11T09:21:00Z">
        <w:r w:rsidR="00096593">
          <w:rPr>
            <w:rFonts w:asciiTheme="majorHAnsi" w:hAnsiTheme="majorHAnsi"/>
          </w:rPr>
          <w:t xml:space="preserve">paradigms requiring </w:t>
        </w:r>
      </w:ins>
      <w:r w:rsidR="00E10121" w:rsidRPr="00CC7326">
        <w:rPr>
          <w:rFonts w:asciiTheme="majorHAnsi" w:hAnsiTheme="majorHAnsi"/>
        </w:rPr>
        <w:t>error</w:t>
      </w:r>
      <w:r w:rsidR="007760AC" w:rsidRPr="00CC7326">
        <w:rPr>
          <w:rFonts w:asciiTheme="majorHAnsi" w:hAnsiTheme="majorHAnsi"/>
        </w:rPr>
        <w:t xml:space="preserve"> detection and post-error</w:t>
      </w:r>
      <w:r w:rsidR="00E10121" w:rsidRPr="00CC7326">
        <w:rPr>
          <w:rFonts w:asciiTheme="majorHAnsi" w:hAnsiTheme="majorHAnsi"/>
        </w:rPr>
        <w:t xml:space="preserve"> correcti</w:t>
      </w:r>
      <w:ins w:id="48" w:author="Frini Karayanidis" w:date="2013-12-11T09:21:00Z">
        <w:r w:rsidR="00096593">
          <w:rPr>
            <w:rFonts w:asciiTheme="majorHAnsi" w:hAnsiTheme="majorHAnsi"/>
          </w:rPr>
          <w:t xml:space="preserve">on </w:t>
        </w:r>
      </w:ins>
      <w:del w:id="49" w:author="Frini Karayanidis" w:date="2013-12-11T09:21:00Z">
        <w:r w:rsidR="00E10121" w:rsidRPr="00CC7326" w:rsidDel="00096593">
          <w:rPr>
            <w:rFonts w:asciiTheme="majorHAnsi" w:hAnsiTheme="majorHAnsi"/>
          </w:rPr>
          <w:delText>ve behaviour</w:delText>
        </w:r>
        <w:r w:rsidR="00723CC4" w:rsidRPr="00CC7326" w:rsidDel="00096593">
          <w:rPr>
            <w:rFonts w:asciiTheme="majorHAnsi" w:hAnsiTheme="majorHAnsi"/>
          </w:rPr>
          <w:delText xml:space="preserve"> </w:delText>
        </w:r>
      </w:del>
      <w:r w:rsidR="00723CC4" w:rsidRPr="00CC7326">
        <w:rPr>
          <w:rFonts w:asciiTheme="majorHAnsi" w:hAnsiTheme="majorHAnsi"/>
        </w:rPr>
        <w:fldChar w:fldCharType="begin">
          <w:fldData xml:space="preserve">PEVuZE5vdGU+PENpdGU+PEF1dGhvcj5DYXZhbmFnaDwvQXV0aG9yPjxZZWFyPjIwMDk8L1llYXI+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PEVuZE5vdGU+PENpdGU+PEF1dGhvcj5DYXZhbmFnaDwvQXV0aG9yPjxZZWFyPjIwMDk8L1llYXI+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723CC4" w:rsidRPr="00CC7326">
        <w:rPr>
          <w:rFonts w:asciiTheme="majorHAnsi" w:hAnsiTheme="majorHAnsi"/>
        </w:rPr>
      </w:r>
      <w:r w:rsidR="00723CC4" w:rsidRPr="00CC7326">
        <w:rPr>
          <w:rFonts w:asciiTheme="majorHAnsi" w:hAnsiTheme="majorHAnsi"/>
        </w:rPr>
        <w:fldChar w:fldCharType="separate"/>
      </w:r>
      <w:r w:rsidR="00214518" w:rsidRPr="00CC7326">
        <w:rPr>
          <w:rFonts w:asciiTheme="majorHAnsi" w:hAnsiTheme="majorHAnsi"/>
          <w:noProof/>
        </w:rPr>
        <w:t>(</w:t>
      </w:r>
      <w:hyperlink w:anchor="_ENREF_3" w:tooltip="Cavanagh, 2009 #65" w:history="1">
        <w:r w:rsidR="00F95267" w:rsidRPr="00CC7326">
          <w:rPr>
            <w:rFonts w:asciiTheme="majorHAnsi" w:hAnsiTheme="majorHAnsi"/>
            <w:noProof/>
          </w:rPr>
          <w:t>Cavanagh, Cohen, &amp; Allen, 2009</w:t>
        </w:r>
      </w:hyperlink>
      <w:r w:rsidR="00214518" w:rsidRPr="00CC7326">
        <w:rPr>
          <w:rFonts w:asciiTheme="majorHAnsi" w:hAnsiTheme="majorHAnsi"/>
          <w:noProof/>
        </w:rPr>
        <w:t xml:space="preserve">; </w:t>
      </w:r>
      <w:hyperlink w:anchor="_ENREF_17" w:tooltip="Luu, 2004 #68" w:history="1">
        <w:r w:rsidR="00F95267" w:rsidRPr="00CC7326">
          <w:rPr>
            <w:rFonts w:asciiTheme="majorHAnsi" w:hAnsiTheme="majorHAnsi"/>
            <w:noProof/>
          </w:rPr>
          <w:t>Luu, Tucker, &amp; Makeig, 2004</w:t>
        </w:r>
      </w:hyperlink>
      <w:r w:rsidR="00214518" w:rsidRPr="00CC7326">
        <w:rPr>
          <w:rFonts w:asciiTheme="majorHAnsi" w:hAnsiTheme="majorHAnsi"/>
          <w:noProof/>
        </w:rPr>
        <w:t xml:space="preserve">; </w:t>
      </w:r>
      <w:hyperlink w:anchor="_ENREF_35" w:tooltip="Trujillo, 2007 #69" w:history="1">
        <w:r w:rsidR="00F95267" w:rsidRPr="00CC7326">
          <w:rPr>
            <w:rFonts w:asciiTheme="majorHAnsi" w:hAnsiTheme="majorHAnsi"/>
            <w:noProof/>
          </w:rPr>
          <w:t>Trujillo &amp; Allen, 2007</w:t>
        </w:r>
      </w:hyperlink>
      <w:r w:rsidR="00214518" w:rsidRPr="00CC7326">
        <w:rPr>
          <w:rFonts w:asciiTheme="majorHAnsi" w:hAnsiTheme="majorHAnsi"/>
          <w:noProof/>
        </w:rPr>
        <w:t>)</w:t>
      </w:r>
      <w:r w:rsidR="00723CC4" w:rsidRPr="00CC7326">
        <w:rPr>
          <w:rFonts w:asciiTheme="majorHAnsi" w:hAnsiTheme="majorHAnsi"/>
        </w:rPr>
        <w:fldChar w:fldCharType="end"/>
      </w:r>
      <w:r w:rsidR="00C760A3" w:rsidRPr="00CC7326">
        <w:rPr>
          <w:rFonts w:asciiTheme="majorHAnsi" w:hAnsiTheme="majorHAnsi"/>
        </w:rPr>
        <w:t xml:space="preserve">, goal conflict and response selection </w:t>
      </w:r>
      <w:r w:rsidR="00C760A3" w:rsidRPr="00CC7326">
        <w:rPr>
          <w:rFonts w:asciiTheme="majorHAnsi" w:hAnsiTheme="majorHAnsi"/>
        </w:rPr>
        <w:fldChar w:fldCharType="begin">
          <w:fldData xml:space="preserve">PEVuZE5vdGU+PENpdGU+PEF1dGhvcj5Nb29yZTwvQXV0aG9yPjxZZWFyPjIwMDY8L1llYXI+PFJl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PEVuZE5vdGU+PENpdGU+PEF1dGhvcj5Nb29yZTwvQXV0aG9yPjxZZWFyPjIwMDY8L1llYXI+PFJl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C760A3" w:rsidRPr="00CC7326">
        <w:rPr>
          <w:rFonts w:asciiTheme="majorHAnsi" w:hAnsiTheme="majorHAnsi"/>
        </w:rPr>
      </w:r>
      <w:r w:rsidR="00C760A3" w:rsidRPr="00CC7326">
        <w:rPr>
          <w:rFonts w:asciiTheme="majorHAnsi" w:hAnsiTheme="majorHAnsi"/>
        </w:rPr>
        <w:fldChar w:fldCharType="separate"/>
      </w:r>
      <w:r w:rsidR="00C760A3" w:rsidRPr="00CC7326">
        <w:rPr>
          <w:rFonts w:asciiTheme="majorHAnsi" w:hAnsiTheme="majorHAnsi"/>
          <w:noProof/>
        </w:rPr>
        <w:t>(</w:t>
      </w:r>
      <w:hyperlink w:anchor="_ENREF_22" w:tooltip="Moore, 2006 #66" w:history="1">
        <w:r w:rsidR="00F95267" w:rsidRPr="00CC7326">
          <w:rPr>
            <w:rFonts w:asciiTheme="majorHAnsi" w:hAnsiTheme="majorHAnsi"/>
            <w:noProof/>
          </w:rPr>
          <w:t>Moore, Gale, Morris, &amp; Forrester, 2006</w:t>
        </w:r>
      </w:hyperlink>
      <w:r w:rsidR="00C760A3" w:rsidRPr="00CC7326">
        <w:rPr>
          <w:rFonts w:asciiTheme="majorHAnsi" w:hAnsiTheme="majorHAnsi"/>
          <w:noProof/>
        </w:rPr>
        <w:t xml:space="preserve">; </w:t>
      </w:r>
      <w:hyperlink w:anchor="_ENREF_23" w:tooltip="Moore, 2012 #67" w:history="1">
        <w:r w:rsidR="00F95267" w:rsidRPr="00CC7326">
          <w:rPr>
            <w:rFonts w:asciiTheme="majorHAnsi" w:hAnsiTheme="majorHAnsi"/>
            <w:noProof/>
          </w:rPr>
          <w:t>Moore, Mills, Marshman, &amp; Corr, 2012</w:t>
        </w:r>
      </w:hyperlink>
      <w:r w:rsidR="00C760A3" w:rsidRPr="00CC7326">
        <w:rPr>
          <w:rFonts w:asciiTheme="majorHAnsi" w:hAnsiTheme="majorHAnsi"/>
          <w:noProof/>
        </w:rPr>
        <w:t>)</w:t>
      </w:r>
      <w:r w:rsidR="00C760A3" w:rsidRPr="00CC7326">
        <w:rPr>
          <w:rFonts w:asciiTheme="majorHAnsi" w:hAnsiTheme="majorHAnsi"/>
        </w:rPr>
        <w:fldChar w:fldCharType="end"/>
      </w:r>
      <w:ins w:id="50" w:author="Frini Karayanidis" w:date="2013-12-11T09:22:00Z">
        <w:r w:rsidR="00096593">
          <w:rPr>
            <w:rFonts w:asciiTheme="majorHAnsi" w:hAnsiTheme="majorHAnsi"/>
          </w:rPr>
          <w:t>,</w:t>
        </w:r>
      </w:ins>
      <w:r w:rsidR="0066151B" w:rsidRPr="00CC7326">
        <w:rPr>
          <w:rFonts w:asciiTheme="majorHAnsi" w:hAnsiTheme="majorHAnsi"/>
        </w:rPr>
        <w:t xml:space="preserve"> </w:t>
      </w:r>
      <w:r w:rsidR="00214518" w:rsidRPr="00CC7326">
        <w:rPr>
          <w:rFonts w:asciiTheme="majorHAnsi" w:hAnsiTheme="majorHAnsi"/>
        </w:rPr>
        <w:t>a</w:t>
      </w:r>
      <w:ins w:id="51" w:author="Frini Karayanidis" w:date="2013-12-11T09:22:00Z">
        <w:r w:rsidR="00096593">
          <w:rPr>
            <w:rFonts w:asciiTheme="majorHAnsi" w:hAnsiTheme="majorHAnsi"/>
          </w:rPr>
          <w:t xml:space="preserve">s well as </w:t>
        </w:r>
      </w:ins>
      <w:del w:id="52" w:author="Frini Karayanidis" w:date="2013-12-11T09:22:00Z">
        <w:r w:rsidR="00214518" w:rsidRPr="00CC7326" w:rsidDel="00096593">
          <w:rPr>
            <w:rFonts w:asciiTheme="majorHAnsi" w:hAnsiTheme="majorHAnsi"/>
          </w:rPr>
          <w:delText xml:space="preserve">nd </w:delText>
        </w:r>
      </w:del>
      <w:r w:rsidR="00214518" w:rsidRPr="00CC7326">
        <w:rPr>
          <w:rFonts w:asciiTheme="majorHAnsi" w:hAnsiTheme="majorHAnsi"/>
        </w:rPr>
        <w:t xml:space="preserve">in task switching </w:t>
      </w:r>
      <w:r w:rsidR="00214518"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214518" w:rsidRPr="00CC7326">
        <w:rPr>
          <w:rFonts w:asciiTheme="majorHAnsi" w:hAnsiTheme="majorHAnsi"/>
        </w:rPr>
      </w:r>
      <w:r w:rsidR="00214518" w:rsidRPr="00CC7326">
        <w:rPr>
          <w:rFonts w:asciiTheme="majorHAnsi" w:hAnsiTheme="majorHAnsi"/>
        </w:rPr>
        <w:fldChar w:fldCharType="separate"/>
      </w:r>
      <w:r w:rsidR="00214518" w:rsidRPr="00CC7326">
        <w:rPr>
          <w:rFonts w:asciiTheme="majorHAnsi" w:hAnsiTheme="majorHAnsi"/>
          <w:noProof/>
        </w:rPr>
        <w:t>(</w:t>
      </w:r>
      <w:hyperlink w:anchor="_ENREF_29" w:tooltip="Sauseng, 2006 #38" w:history="1">
        <w:r w:rsidR="00F95267" w:rsidRPr="00CC7326">
          <w:rPr>
            <w:rFonts w:asciiTheme="majorHAnsi" w:hAnsiTheme="majorHAnsi"/>
            <w:noProof/>
          </w:rPr>
          <w:t>Sauseng et al., 2006</w:t>
        </w:r>
      </w:hyperlink>
      <w:r w:rsidR="00214518" w:rsidRPr="00CC7326">
        <w:rPr>
          <w:rFonts w:asciiTheme="majorHAnsi" w:hAnsiTheme="majorHAnsi"/>
          <w:noProof/>
        </w:rPr>
        <w:t>)</w:t>
      </w:r>
      <w:r w:rsidR="00214518" w:rsidRPr="00CC7326">
        <w:rPr>
          <w:rFonts w:asciiTheme="majorHAnsi" w:hAnsiTheme="majorHAnsi"/>
        </w:rPr>
        <w:fldChar w:fldCharType="end"/>
      </w:r>
      <w:r w:rsidR="008F217C" w:rsidRPr="00CC7326">
        <w:rPr>
          <w:rFonts w:asciiTheme="majorHAnsi" w:hAnsiTheme="majorHAnsi"/>
        </w:rPr>
        <w:t xml:space="preserve">. </w:t>
      </w:r>
      <w:ins w:id="53" w:author="Frini Karayanidis" w:date="2013-12-11T09:22:00Z">
        <w:r w:rsidR="00096593">
          <w:rPr>
            <w:rFonts w:asciiTheme="majorHAnsi" w:hAnsiTheme="majorHAnsi"/>
          </w:rPr>
          <w:t>As t</w:t>
        </w:r>
      </w:ins>
      <w:del w:id="54" w:author="Frini Karayanidis" w:date="2013-12-11T09:22:00Z">
        <w:r w:rsidR="008F217C" w:rsidRPr="00CC7326" w:rsidDel="00096593">
          <w:rPr>
            <w:rFonts w:asciiTheme="majorHAnsi" w:hAnsiTheme="majorHAnsi"/>
          </w:rPr>
          <w:delText>T</w:delText>
        </w:r>
      </w:del>
      <w:r w:rsidR="008F217C" w:rsidRPr="00CC7326">
        <w:rPr>
          <w:rFonts w:asciiTheme="majorHAnsi" w:hAnsiTheme="majorHAnsi"/>
        </w:rPr>
        <w:t xml:space="preserve">hese goal-relevant processes </w:t>
      </w:r>
      <w:del w:id="55" w:author="Frini Karayanidis" w:date="2013-12-11T09:22:00Z">
        <w:r w:rsidR="008F217C" w:rsidRPr="00CC7326" w:rsidDel="00096593">
          <w:rPr>
            <w:rFonts w:asciiTheme="majorHAnsi" w:hAnsiTheme="majorHAnsi"/>
          </w:rPr>
          <w:delText xml:space="preserve">can </w:delText>
        </w:r>
      </w:del>
      <w:ins w:id="56" w:author="Frini Karayanidis" w:date="2013-12-11T09:22:00Z">
        <w:r w:rsidR="00096593">
          <w:rPr>
            <w:rFonts w:asciiTheme="majorHAnsi" w:hAnsiTheme="majorHAnsi"/>
          </w:rPr>
          <w:t>are</w:t>
        </w:r>
        <w:r w:rsidR="00096593" w:rsidRPr="00CC7326">
          <w:rPr>
            <w:rFonts w:asciiTheme="majorHAnsi" w:hAnsiTheme="majorHAnsi"/>
          </w:rPr>
          <w:t xml:space="preserve"> </w:t>
        </w:r>
      </w:ins>
      <w:del w:id="57" w:author="Frini Karayanidis" w:date="2013-12-11T09:23:00Z">
        <w:r w:rsidR="00433506" w:rsidRPr="00CC7326" w:rsidDel="00096593">
          <w:rPr>
            <w:rFonts w:asciiTheme="majorHAnsi" w:hAnsiTheme="majorHAnsi"/>
          </w:rPr>
          <w:delText xml:space="preserve">all </w:delText>
        </w:r>
      </w:del>
      <w:del w:id="58" w:author="Frini Karayanidis" w:date="2013-12-11T09:22:00Z">
        <w:r w:rsidR="008F217C" w:rsidRPr="00CC7326" w:rsidDel="00096593">
          <w:rPr>
            <w:rFonts w:asciiTheme="majorHAnsi" w:hAnsiTheme="majorHAnsi"/>
          </w:rPr>
          <w:delText xml:space="preserve">be considered </w:delText>
        </w:r>
      </w:del>
      <w:r w:rsidR="008F217C" w:rsidRPr="00CC7326">
        <w:rPr>
          <w:rFonts w:asciiTheme="majorHAnsi" w:hAnsiTheme="majorHAnsi"/>
        </w:rPr>
        <w:t xml:space="preserve">important </w:t>
      </w:r>
      <w:del w:id="59" w:author="Frini Karayanidis" w:date="2013-12-11T09:23:00Z">
        <w:r w:rsidR="008F217C" w:rsidRPr="00CC7326" w:rsidDel="00096593">
          <w:rPr>
            <w:rFonts w:asciiTheme="majorHAnsi" w:hAnsiTheme="majorHAnsi"/>
          </w:rPr>
          <w:delText>aspects of</w:delText>
        </w:r>
      </w:del>
      <w:ins w:id="60" w:author="Frini Karayanidis" w:date="2013-12-11T09:23:00Z">
        <w:r w:rsidR="00096593">
          <w:rPr>
            <w:rFonts w:asciiTheme="majorHAnsi" w:hAnsiTheme="majorHAnsi"/>
          </w:rPr>
          <w:t>contributors to</w:t>
        </w:r>
      </w:ins>
      <w:r w:rsidR="008F217C" w:rsidRPr="00CC7326">
        <w:rPr>
          <w:rFonts w:asciiTheme="majorHAnsi" w:hAnsiTheme="majorHAnsi"/>
        </w:rPr>
        <w:t xml:space="preserve"> cognitive control </w:t>
      </w:r>
      <w:r w:rsidR="008F217C" w:rsidRPr="00CC7326">
        <w:rPr>
          <w:rFonts w:asciiTheme="majorHAnsi" w:hAnsiTheme="majorHAnsi"/>
        </w:rPr>
        <w:fldChar w:fldCharType="begin"/>
      </w:r>
      <w:r w:rsidR="0008389F" w:rsidRPr="00CC7326">
        <w:rPr>
          <w:rFonts w:asciiTheme="majorHAnsi" w:hAnsiTheme="majorHAnsi"/>
        </w:rPr>
        <w:instrText xml:space="preserve"> ADDIN EN.CITE &lt;EndNote&gt;&lt;Cite&gt;&lt;Author&gt;Miyake&lt;/Author&gt;&lt;Year&gt;2000&lt;/Year&gt;&lt;RecNum&gt;71&lt;/RecNum&gt;&lt;DisplayText&gt;(Miyake et al., 2000)&lt;/DisplayText&gt;&lt;record&gt;&lt;rec-number&gt;71&lt;/rec-number&gt;&lt;foreign-keys&gt;&lt;key app="EN" db-id="2e5dpp2ajazvaqe9207xdf9k0xpz2pv9dz2f"&gt;71&lt;/key&gt;&lt;/foreign-keys&gt;&lt;ref-type name="Journal Article"&gt;17&lt;/ref-type&gt;&lt;contributors&gt;&lt;authors&gt;&lt;author&gt;Miyake, A.&lt;/author&gt;&lt;author&gt;Friedman, N. P.&lt;/author&gt;&lt;author&gt;Emerson, M. J.&lt;/author&gt;&lt;author&gt;Witzki, A. H.&lt;/author&gt;&lt;author&gt;Howerter, A.&lt;/author&gt;&lt;author&gt;Wager, T. D.&lt;/author&gt;&lt;/authors&gt;&lt;/contributors&gt;&lt;auth-address&gt;Department of Psychology, University of Colorado at Boulder, 80309-0345, USA.&lt;/auth-address&gt;&lt;titles&gt;&lt;title&gt;The unity and diversity of executive functions and their contributions to complex &amp;quot;Frontal Lobe&amp;quot; tasks: a latent variable analysis&lt;/title&gt;&lt;secondary-title&gt;Cogn Psychol&lt;/secondary-title&gt;&lt;alt-title&gt;Cognitive psychology&lt;/alt-title&gt;&lt;/titles&gt;&lt;periodical&gt;&lt;full-title&gt;Cogn Psychol&lt;/full-title&gt;&lt;abbr-1&gt;Cognitive psychology&lt;/abbr-1&gt;&lt;/periodical&gt;&lt;alt-periodical&gt;&lt;full-title&gt;Cogn Psychol&lt;/full-title&gt;&lt;abbr-1&gt;Cognitive psychology&lt;/abbr-1&gt;&lt;/alt-periodical&gt;&lt;pages&gt;49-100&lt;/pages&gt;&lt;volume&gt;41&lt;/volume&gt;&lt;number&gt;1&lt;/number&gt;&lt;edition&gt;2000/08/18&lt;/edition&gt;&lt;keywords&gt;&lt;keyword&gt;Cognition/*physiology&lt;/keyword&gt;&lt;keyword&gt;Frontal Lobe/*physiology&lt;/keyword&gt;&lt;keyword&gt;Humans&lt;/keyword&gt;&lt;keyword&gt;Neuropsychological Tests&lt;/keyword&gt;&lt;/keywords&gt;&lt;dates&gt;&lt;year&gt;2000&lt;/year&gt;&lt;pub-dates&gt;&lt;date&gt;Aug&lt;/date&gt;&lt;/pub-dates&gt;&lt;/dates&gt;&lt;isbn&gt;0010-0285 (Print)&amp;#xD;0010-0285 (Linking)&lt;/isbn&gt;&lt;accession-num&gt;10945922&lt;/accession-num&gt;&lt;urls&gt;&lt;related-urls&gt;&lt;url&gt;http://www.ncbi.nlm.nih.gov/pubmed/10945922&lt;/url&gt;&lt;/related-urls&gt;&lt;/urls&gt;&lt;electronic-resource-num&gt;10.1006/cogp.1999.0734&lt;/electronic-resource-num&gt;&lt;language&gt;eng&lt;/language&gt;&lt;/record&gt;&lt;/Cite&gt;&lt;/EndNote&gt;</w:instrText>
      </w:r>
      <w:r w:rsidR="008F217C" w:rsidRPr="00CC7326">
        <w:rPr>
          <w:rFonts w:asciiTheme="majorHAnsi" w:hAnsiTheme="majorHAnsi"/>
        </w:rPr>
        <w:fldChar w:fldCharType="separate"/>
      </w:r>
      <w:r w:rsidR="008F217C" w:rsidRPr="00CC7326">
        <w:rPr>
          <w:rFonts w:asciiTheme="majorHAnsi" w:hAnsiTheme="majorHAnsi"/>
          <w:noProof/>
        </w:rPr>
        <w:t>(</w:t>
      </w:r>
      <w:hyperlink w:anchor="_ENREF_21" w:tooltip="Miyake, 2000 #71" w:history="1">
        <w:r w:rsidR="00F95267" w:rsidRPr="00CC7326">
          <w:rPr>
            <w:rFonts w:asciiTheme="majorHAnsi" w:hAnsiTheme="majorHAnsi"/>
            <w:noProof/>
          </w:rPr>
          <w:t>Miyake et al., 2000</w:t>
        </w:r>
      </w:hyperlink>
      <w:r w:rsidR="008F217C" w:rsidRPr="00CC7326">
        <w:rPr>
          <w:rFonts w:asciiTheme="majorHAnsi" w:hAnsiTheme="majorHAnsi"/>
          <w:noProof/>
        </w:rPr>
        <w:t>)</w:t>
      </w:r>
      <w:r w:rsidR="008F217C" w:rsidRPr="00CC7326">
        <w:rPr>
          <w:rFonts w:asciiTheme="majorHAnsi" w:hAnsiTheme="majorHAnsi"/>
        </w:rPr>
        <w:fldChar w:fldCharType="end"/>
      </w:r>
      <w:r w:rsidR="00BF1C4D" w:rsidRPr="00CC7326">
        <w:rPr>
          <w:rFonts w:asciiTheme="majorHAnsi" w:hAnsiTheme="majorHAnsi"/>
        </w:rPr>
        <w:t xml:space="preserve">, </w:t>
      </w:r>
      <w:ins w:id="61" w:author="Frini Karayanidis" w:date="2013-12-11T09:23:00Z">
        <w:r w:rsidR="00096593">
          <w:rPr>
            <w:rFonts w:asciiTheme="majorHAnsi" w:hAnsiTheme="majorHAnsi"/>
          </w:rPr>
          <w:t xml:space="preserve">these findings suggest </w:t>
        </w:r>
        <w:proofErr w:type="spellStart"/>
        <w:r w:rsidR="00096593">
          <w:rPr>
            <w:rFonts w:asciiTheme="majorHAnsi" w:hAnsiTheme="majorHAnsi"/>
          </w:rPr>
          <w:t>that</w:t>
        </w:r>
      </w:ins>
      <w:r w:rsidR="00BF1C4D" w:rsidRPr="00CC7326">
        <w:rPr>
          <w:rFonts w:asciiTheme="majorHAnsi" w:hAnsiTheme="majorHAnsi"/>
        </w:rPr>
        <w:t>w</w:t>
      </w:r>
      <w:del w:id="62" w:author="Frini Karayanidis" w:date="2013-12-11T09:23:00Z">
        <w:r w:rsidR="00BF1C4D" w:rsidRPr="00CC7326" w:rsidDel="00096593">
          <w:rPr>
            <w:rFonts w:asciiTheme="majorHAnsi" w:hAnsiTheme="majorHAnsi"/>
          </w:rPr>
          <w:delText xml:space="preserve">ith </w:delText>
        </w:r>
      </w:del>
      <w:r w:rsidR="00BF1C4D" w:rsidRPr="00CC7326">
        <w:rPr>
          <w:rFonts w:asciiTheme="majorHAnsi" w:hAnsiTheme="majorHAnsi"/>
        </w:rPr>
        <w:t>theta</w:t>
      </w:r>
      <w:proofErr w:type="spellEnd"/>
      <w:r w:rsidR="00BF1C4D" w:rsidRPr="00CC7326">
        <w:rPr>
          <w:rFonts w:asciiTheme="majorHAnsi" w:hAnsiTheme="majorHAnsi"/>
        </w:rPr>
        <w:t xml:space="preserve"> oscillations </w:t>
      </w:r>
      <w:ins w:id="63" w:author="Frini Karayanidis" w:date="2013-12-11T09:24:00Z">
        <w:r w:rsidR="00096593">
          <w:rPr>
            <w:rFonts w:asciiTheme="majorHAnsi" w:hAnsiTheme="majorHAnsi"/>
          </w:rPr>
          <w:t xml:space="preserve">may be </w:t>
        </w:r>
      </w:ins>
      <w:r w:rsidR="00BF1C4D" w:rsidRPr="00CC7326">
        <w:rPr>
          <w:rFonts w:asciiTheme="majorHAnsi" w:hAnsiTheme="majorHAnsi"/>
        </w:rPr>
        <w:t xml:space="preserve">a neural signature of </w:t>
      </w:r>
      <w:del w:id="64" w:author="Frini Karayanidis" w:date="2013-12-11T09:24:00Z">
        <w:r w:rsidR="00433506" w:rsidRPr="00CC7326" w:rsidDel="00096593">
          <w:rPr>
            <w:rFonts w:asciiTheme="majorHAnsi" w:hAnsiTheme="majorHAnsi"/>
          </w:rPr>
          <w:delText xml:space="preserve">such </w:delText>
        </w:r>
      </w:del>
      <w:r w:rsidR="00433506" w:rsidRPr="00CC7326">
        <w:rPr>
          <w:rFonts w:asciiTheme="majorHAnsi" w:hAnsiTheme="majorHAnsi"/>
        </w:rPr>
        <w:t xml:space="preserve">goal-directed </w:t>
      </w:r>
      <w:del w:id="65" w:author="Frini Karayanidis" w:date="2013-12-11T09:24:00Z">
        <w:r w:rsidR="00433506" w:rsidRPr="00CC7326" w:rsidDel="00096593">
          <w:rPr>
            <w:rFonts w:asciiTheme="majorHAnsi" w:hAnsiTheme="majorHAnsi"/>
          </w:rPr>
          <w:delText>processing</w:delText>
        </w:r>
      </w:del>
      <w:ins w:id="66" w:author="Frini Karayanidis" w:date="2013-12-11T09:24:00Z">
        <w:r w:rsidR="00096593" w:rsidRPr="00CC7326">
          <w:rPr>
            <w:rFonts w:asciiTheme="majorHAnsi" w:hAnsiTheme="majorHAnsi"/>
          </w:rPr>
          <w:t>process</w:t>
        </w:r>
        <w:r w:rsidR="00096593">
          <w:rPr>
            <w:rFonts w:asciiTheme="majorHAnsi" w:hAnsiTheme="majorHAnsi"/>
          </w:rPr>
          <w:t>es</w:t>
        </w:r>
      </w:ins>
      <w:r w:rsidR="00BF1C4D" w:rsidRPr="00CC7326">
        <w:rPr>
          <w:rFonts w:asciiTheme="majorHAnsi" w:hAnsiTheme="majorHAnsi"/>
        </w:rPr>
        <w:t xml:space="preserve">. </w:t>
      </w:r>
    </w:p>
    <w:p w14:paraId="04C159FE" w14:textId="77777777" w:rsidR="0075163C" w:rsidRDefault="00BF1C4D" w:rsidP="00FA11E4">
      <w:pPr>
        <w:spacing w:line="360" w:lineRule="auto"/>
        <w:ind w:firstLine="720"/>
        <w:rPr>
          <w:ins w:id="67" w:author="Frini Karayanidis" w:date="2013-12-11T21:30:00Z"/>
          <w:rFonts w:asciiTheme="majorHAnsi" w:hAnsiTheme="majorHAnsi"/>
        </w:rPr>
      </w:pPr>
      <w:r w:rsidRPr="00CC7326">
        <w:rPr>
          <w:rFonts w:asciiTheme="majorHAnsi" w:hAnsiTheme="majorHAnsi"/>
        </w:rPr>
        <w:t xml:space="preserve">Interestingly, the role of theta in </w:t>
      </w:r>
      <w:ins w:id="68" w:author="Frini Karayanidis" w:date="2013-12-11T21:18:00Z">
        <w:r w:rsidR="003016F8">
          <w:rPr>
            <w:rFonts w:asciiTheme="majorHAnsi" w:hAnsiTheme="majorHAnsi"/>
          </w:rPr>
          <w:t xml:space="preserve">cognitive </w:t>
        </w:r>
      </w:ins>
      <w:r w:rsidRPr="00CC7326">
        <w:rPr>
          <w:rFonts w:asciiTheme="majorHAnsi" w:hAnsiTheme="majorHAnsi"/>
        </w:rPr>
        <w:t xml:space="preserve">control </w:t>
      </w:r>
      <w:ins w:id="69" w:author="Frini Karayanidis" w:date="2013-12-11T21:18:00Z">
        <w:r w:rsidR="003016F8">
          <w:rPr>
            <w:rFonts w:asciiTheme="majorHAnsi" w:hAnsiTheme="majorHAnsi"/>
          </w:rPr>
          <w:t xml:space="preserve">has been </w:t>
        </w:r>
      </w:ins>
      <w:del w:id="70" w:author="Frini Karayanidis" w:date="2013-12-11T21:18:00Z">
        <w:r w:rsidRPr="00CC7326" w:rsidDel="003016F8">
          <w:rPr>
            <w:rFonts w:asciiTheme="majorHAnsi" w:hAnsiTheme="majorHAnsi"/>
          </w:rPr>
          <w:delText xml:space="preserve">is often </w:delText>
        </w:r>
      </w:del>
      <w:r w:rsidRPr="00CC7326">
        <w:rPr>
          <w:rFonts w:asciiTheme="majorHAnsi" w:hAnsiTheme="majorHAnsi"/>
        </w:rPr>
        <w:t xml:space="preserve">investigated </w:t>
      </w:r>
      <w:ins w:id="71" w:author="Frini Karayanidis" w:date="2013-12-11T21:18:00Z">
        <w:r w:rsidR="003016F8">
          <w:rPr>
            <w:rFonts w:asciiTheme="majorHAnsi" w:hAnsiTheme="majorHAnsi"/>
          </w:rPr>
          <w:t xml:space="preserve">almost exclusively </w:t>
        </w:r>
      </w:ins>
      <w:r w:rsidRPr="00CC7326">
        <w:rPr>
          <w:rFonts w:asciiTheme="majorHAnsi" w:hAnsiTheme="majorHAnsi"/>
        </w:rPr>
        <w:t xml:space="preserve">using paradigms that </w:t>
      </w:r>
      <w:ins w:id="72" w:author="Frini Karayanidis" w:date="2013-12-11T21:28:00Z">
        <w:r w:rsidR="0075163C">
          <w:rPr>
            <w:rFonts w:asciiTheme="majorHAnsi" w:hAnsiTheme="majorHAnsi"/>
          </w:rPr>
          <w:t>do not differentiate between proac</w:t>
        </w:r>
      </w:ins>
      <w:ins w:id="73" w:author="Frini Karayanidis" w:date="2013-12-11T21:29:00Z">
        <w:r w:rsidR="0075163C">
          <w:rPr>
            <w:rFonts w:asciiTheme="majorHAnsi" w:hAnsiTheme="majorHAnsi"/>
          </w:rPr>
          <w:t xml:space="preserve">tive and reactive control. </w:t>
        </w:r>
      </w:ins>
      <w:del w:id="74" w:author="Frini Karayanidis" w:date="2013-12-11T21:19:00Z">
        <w:r w:rsidR="00433506" w:rsidRPr="00CC7326" w:rsidDel="003016F8">
          <w:rPr>
            <w:rFonts w:asciiTheme="majorHAnsi" w:hAnsiTheme="majorHAnsi"/>
          </w:rPr>
          <w:delText>use</w:delText>
        </w:r>
        <w:r w:rsidRPr="00CC7326" w:rsidDel="003016F8">
          <w:rPr>
            <w:rFonts w:asciiTheme="majorHAnsi" w:hAnsiTheme="majorHAnsi"/>
          </w:rPr>
          <w:delText xml:space="preserve"> </w:delText>
        </w:r>
      </w:del>
      <w:del w:id="75" w:author="Frini Karayanidis" w:date="2013-12-11T21:29:00Z">
        <w:r w:rsidRPr="00CC7326" w:rsidDel="0075163C">
          <w:rPr>
            <w:rFonts w:asciiTheme="majorHAnsi" w:hAnsiTheme="majorHAnsi"/>
          </w:rPr>
          <w:delText>transient or instantaneous adjustment</w:delText>
        </w:r>
      </w:del>
      <w:del w:id="76" w:author="Frini Karayanidis" w:date="2013-12-11T21:19:00Z">
        <w:r w:rsidRPr="00CC7326" w:rsidDel="003016F8">
          <w:rPr>
            <w:rFonts w:asciiTheme="majorHAnsi" w:hAnsiTheme="majorHAnsi"/>
          </w:rPr>
          <w:delText>s</w:delText>
        </w:r>
      </w:del>
      <w:del w:id="77" w:author="Frini Karayanidis" w:date="2013-12-11T21:29:00Z">
        <w:r w:rsidRPr="00CC7326" w:rsidDel="0075163C">
          <w:rPr>
            <w:rFonts w:asciiTheme="majorHAnsi" w:hAnsiTheme="majorHAnsi"/>
          </w:rPr>
          <w:delText xml:space="preserve"> of </w:delText>
        </w:r>
      </w:del>
      <w:del w:id="78" w:author="Frini Karayanidis" w:date="2013-12-11T21:20:00Z">
        <w:r w:rsidRPr="00CC7326" w:rsidDel="003016F8">
          <w:rPr>
            <w:rFonts w:asciiTheme="majorHAnsi" w:hAnsiTheme="majorHAnsi"/>
          </w:rPr>
          <w:delText>goals as an index of cognitive con</w:delText>
        </w:r>
        <w:r w:rsidR="005D7113" w:rsidRPr="00CC7326" w:rsidDel="003016F8">
          <w:rPr>
            <w:rFonts w:asciiTheme="majorHAnsi" w:hAnsiTheme="majorHAnsi"/>
          </w:rPr>
          <w:delText>trol</w:delText>
        </w:r>
        <w:r w:rsidR="004A6D37" w:rsidRPr="00CC7326" w:rsidDel="003016F8">
          <w:rPr>
            <w:rFonts w:asciiTheme="majorHAnsi" w:hAnsiTheme="majorHAnsi"/>
          </w:rPr>
          <w:delText xml:space="preserve">, with theta effects reported during the monitoring and implementation </w:delText>
        </w:r>
        <w:r w:rsidR="00F25885" w:rsidRPr="00CC7326" w:rsidDel="003016F8">
          <w:rPr>
            <w:rFonts w:asciiTheme="majorHAnsi" w:hAnsiTheme="majorHAnsi"/>
          </w:rPr>
          <w:delText xml:space="preserve">phases </w:delText>
        </w:r>
        <w:r w:rsidR="004A6D37" w:rsidRPr="00CC7326" w:rsidDel="003016F8">
          <w:rPr>
            <w:rFonts w:asciiTheme="majorHAnsi" w:hAnsiTheme="majorHAnsi"/>
          </w:rPr>
          <w:delText>of control</w:delText>
        </w:r>
      </w:del>
      <w:r w:rsidR="005D7113" w:rsidRPr="00CC7326">
        <w:rPr>
          <w:rFonts w:asciiTheme="majorHAnsi" w:hAnsiTheme="majorHAnsi"/>
        </w:rPr>
        <w:t xml:space="preserve">. For example, </w:t>
      </w:r>
      <w:proofErr w:type="spellStart"/>
      <w:r w:rsidR="005D7113" w:rsidRPr="00CC7326">
        <w:rPr>
          <w:rFonts w:asciiTheme="majorHAnsi" w:hAnsiTheme="majorHAnsi"/>
        </w:rPr>
        <w:t>Sauseng</w:t>
      </w:r>
      <w:proofErr w:type="spellEnd"/>
      <w:r w:rsidR="005D7113" w:rsidRPr="00CC7326">
        <w:rPr>
          <w:rFonts w:asciiTheme="majorHAnsi" w:hAnsiTheme="majorHAnsi"/>
        </w:rPr>
        <w:t xml:space="preserve"> and </w:t>
      </w:r>
      <w:r w:rsidRPr="00CC7326">
        <w:rPr>
          <w:rFonts w:asciiTheme="majorHAnsi" w:hAnsiTheme="majorHAnsi"/>
        </w:rPr>
        <w:t xml:space="preserve">colleagues reported widespread </w:t>
      </w:r>
      <w:proofErr w:type="spellStart"/>
      <w:r w:rsidRPr="00CC7326">
        <w:rPr>
          <w:rFonts w:asciiTheme="majorHAnsi" w:hAnsiTheme="majorHAnsi"/>
        </w:rPr>
        <w:t>frontoparietal</w:t>
      </w:r>
      <w:proofErr w:type="spellEnd"/>
      <w:r w:rsidRPr="00CC7326">
        <w:rPr>
          <w:rFonts w:asciiTheme="majorHAnsi" w:hAnsiTheme="majorHAnsi"/>
        </w:rPr>
        <w:t xml:space="preserve"> coherence in the theta band when participants switched</w:t>
      </w:r>
      <w:ins w:id="79" w:author="Frini Karayanidis" w:date="2013-12-11T21:20:00Z">
        <w:r w:rsidR="003016F8">
          <w:rPr>
            <w:rFonts w:asciiTheme="majorHAnsi" w:hAnsiTheme="majorHAnsi"/>
          </w:rPr>
          <w:t xml:space="preserve"> randomly</w:t>
        </w:r>
      </w:ins>
      <w:r w:rsidRPr="00CC7326">
        <w:rPr>
          <w:rFonts w:asciiTheme="majorHAnsi" w:hAnsiTheme="majorHAnsi"/>
        </w:rPr>
        <w:t xml:space="preserve"> between digit magnitude and digit classification tasks </w:t>
      </w:r>
      <w:r w:rsidR="005D7113" w:rsidRPr="00CC7326">
        <w:rPr>
          <w:rFonts w:asciiTheme="majorHAnsi" w:hAnsiTheme="majorHAnsi"/>
        </w:rPr>
        <w:t>compared to repeating one of these tasks</w:t>
      </w:r>
      <w:r w:rsidR="00F25885" w:rsidRPr="00CC7326">
        <w:rPr>
          <w:rFonts w:asciiTheme="majorHAnsi" w:hAnsiTheme="majorHAnsi"/>
        </w:rPr>
        <w:t xml:space="preserve"> </w:t>
      </w:r>
      <w:r w:rsidR="00F25885"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PEVuZE5vdGU+PENpdGU+PEF1dGhvcj5TYXVzZW5nPC9BdXRob3I+PFllYXI+MjAwNjwvWWVhcj48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F25885" w:rsidRPr="00CC7326">
        <w:rPr>
          <w:rFonts w:asciiTheme="majorHAnsi" w:hAnsiTheme="majorHAnsi"/>
        </w:rPr>
      </w:r>
      <w:r w:rsidR="00F25885" w:rsidRPr="00CC7326">
        <w:rPr>
          <w:rFonts w:asciiTheme="majorHAnsi" w:hAnsiTheme="majorHAnsi"/>
        </w:rPr>
        <w:fldChar w:fldCharType="separate"/>
      </w:r>
      <w:r w:rsidR="00F25885" w:rsidRPr="00CC7326">
        <w:rPr>
          <w:rFonts w:asciiTheme="majorHAnsi" w:hAnsiTheme="majorHAnsi"/>
          <w:noProof/>
        </w:rPr>
        <w:t>(</w:t>
      </w:r>
      <w:hyperlink w:anchor="_ENREF_29" w:tooltip="Sauseng, 2006 #38" w:history="1">
        <w:r w:rsidR="00F95267" w:rsidRPr="00CC7326">
          <w:rPr>
            <w:rFonts w:asciiTheme="majorHAnsi" w:hAnsiTheme="majorHAnsi"/>
            <w:noProof/>
          </w:rPr>
          <w:t>Sauseng et al., 2006</w:t>
        </w:r>
      </w:hyperlink>
      <w:r w:rsidR="00F25885" w:rsidRPr="00CC7326">
        <w:rPr>
          <w:rFonts w:asciiTheme="majorHAnsi" w:hAnsiTheme="majorHAnsi"/>
          <w:noProof/>
        </w:rPr>
        <w:t>)</w:t>
      </w:r>
      <w:r w:rsidR="00F25885" w:rsidRPr="00CC7326">
        <w:rPr>
          <w:rFonts w:asciiTheme="majorHAnsi" w:hAnsiTheme="majorHAnsi"/>
        </w:rPr>
        <w:fldChar w:fldCharType="end"/>
      </w:r>
      <w:r w:rsidR="005D7113" w:rsidRPr="00CC7326">
        <w:rPr>
          <w:rFonts w:asciiTheme="majorHAnsi" w:hAnsiTheme="majorHAnsi"/>
        </w:rPr>
        <w:t xml:space="preserve">. </w:t>
      </w:r>
      <w:ins w:id="80" w:author="Frini Karayanidis" w:date="2013-12-11T21:21:00Z">
        <w:r w:rsidR="003016F8">
          <w:rPr>
            <w:rFonts w:asciiTheme="majorHAnsi" w:hAnsiTheme="majorHAnsi"/>
          </w:rPr>
          <w:t xml:space="preserve">There was no advance information about </w:t>
        </w:r>
      </w:ins>
      <w:ins w:id="81" w:author="Frini Karayanidis" w:date="2013-12-11T21:22:00Z">
        <w:r w:rsidR="003016F8">
          <w:rPr>
            <w:rFonts w:asciiTheme="majorHAnsi" w:hAnsiTheme="majorHAnsi"/>
          </w:rPr>
          <w:t xml:space="preserve">whether the upcoming trial would require a switch or a repeat in task. </w:t>
        </w:r>
      </w:ins>
      <w:ins w:id="82" w:author="Frini Karayanidis" w:date="2013-12-11T21:29:00Z">
        <w:r w:rsidR="0075163C">
          <w:rPr>
            <w:rFonts w:asciiTheme="majorHAnsi" w:hAnsiTheme="majorHAnsi"/>
          </w:rPr>
          <w:t>Instead,</w:t>
        </w:r>
      </w:ins>
      <w:ins w:id="83" w:author="Frini Karayanidis" w:date="2013-12-11T21:22:00Z">
        <w:r w:rsidR="003016F8">
          <w:rPr>
            <w:rFonts w:asciiTheme="majorHAnsi" w:hAnsiTheme="majorHAnsi"/>
          </w:rPr>
          <w:t xml:space="preserve"> the stimulus</w:t>
        </w:r>
      </w:ins>
      <w:ins w:id="84" w:author="Frini Karayanidis" w:date="2013-12-11T21:26:00Z">
        <w:r w:rsidR="003016F8">
          <w:rPr>
            <w:rFonts w:asciiTheme="majorHAnsi" w:hAnsiTheme="majorHAnsi"/>
          </w:rPr>
          <w:t xml:space="preserve"> </w:t>
        </w:r>
      </w:ins>
      <w:ins w:id="85" w:author="Frini Karayanidis" w:date="2013-12-11T21:24:00Z">
        <w:r w:rsidR="003016F8">
          <w:rPr>
            <w:rFonts w:asciiTheme="majorHAnsi" w:hAnsiTheme="majorHAnsi"/>
          </w:rPr>
          <w:t xml:space="preserve">had to be encoded firstly decide which task </w:t>
        </w:r>
      </w:ins>
      <w:ins w:id="86" w:author="Frini Karayanidis" w:date="2013-12-11T21:29:00Z">
        <w:r w:rsidR="0075163C">
          <w:rPr>
            <w:rFonts w:asciiTheme="majorHAnsi" w:hAnsiTheme="majorHAnsi"/>
          </w:rPr>
          <w:t>needed to</w:t>
        </w:r>
      </w:ins>
      <w:ins w:id="87" w:author="Frini Karayanidis" w:date="2013-12-11T21:24:00Z">
        <w:r w:rsidR="003016F8">
          <w:rPr>
            <w:rFonts w:asciiTheme="majorHAnsi" w:hAnsiTheme="majorHAnsi"/>
          </w:rPr>
          <w:t xml:space="preserve"> be implemented </w:t>
        </w:r>
      </w:ins>
      <w:ins w:id="88" w:author="Frini Karayanidis" w:date="2013-12-11T21:26:00Z">
        <w:r w:rsidR="003016F8">
          <w:rPr>
            <w:rFonts w:asciiTheme="majorHAnsi" w:hAnsiTheme="majorHAnsi"/>
          </w:rPr>
          <w:t xml:space="preserve">(e.g., repeat the same task or change to alternative task) </w:t>
        </w:r>
      </w:ins>
      <w:ins w:id="89" w:author="Frini Karayanidis" w:date="2013-12-11T21:24:00Z">
        <w:r w:rsidR="003016F8">
          <w:rPr>
            <w:rFonts w:asciiTheme="majorHAnsi" w:hAnsiTheme="majorHAnsi"/>
          </w:rPr>
          <w:t xml:space="preserve">and </w:t>
        </w:r>
      </w:ins>
      <w:ins w:id="90" w:author="Frini Karayanidis" w:date="2013-12-11T21:25:00Z">
        <w:r w:rsidR="003016F8">
          <w:rPr>
            <w:rFonts w:asciiTheme="majorHAnsi" w:hAnsiTheme="majorHAnsi"/>
          </w:rPr>
          <w:t xml:space="preserve">secondly </w:t>
        </w:r>
      </w:ins>
      <w:ins w:id="91" w:author="Frini Karayanidis" w:date="2013-12-11T21:24:00Z">
        <w:r w:rsidR="003016F8">
          <w:rPr>
            <w:rFonts w:asciiTheme="majorHAnsi" w:hAnsiTheme="majorHAnsi"/>
          </w:rPr>
          <w:t xml:space="preserve">to implement that task </w:t>
        </w:r>
      </w:ins>
      <w:ins w:id="92" w:author="Frini Karayanidis" w:date="2013-12-11T21:25:00Z">
        <w:r w:rsidR="003016F8">
          <w:rPr>
            <w:rFonts w:asciiTheme="majorHAnsi" w:hAnsiTheme="majorHAnsi"/>
          </w:rPr>
          <w:t>in the presence of competing information</w:t>
        </w:r>
      </w:ins>
      <w:ins w:id="93" w:author="Frini Karayanidis" w:date="2013-12-11T21:27:00Z">
        <w:r w:rsidR="003016F8">
          <w:rPr>
            <w:rFonts w:asciiTheme="majorHAnsi" w:hAnsiTheme="majorHAnsi"/>
          </w:rPr>
          <w:t xml:space="preserve"> (e.g., respond smaller/greater than 5, ignore parity)</w:t>
        </w:r>
      </w:ins>
      <w:ins w:id="94" w:author="Frini Karayanidis" w:date="2013-12-11T21:25:00Z">
        <w:r w:rsidR="003016F8">
          <w:rPr>
            <w:rFonts w:asciiTheme="majorHAnsi" w:hAnsiTheme="majorHAnsi"/>
          </w:rPr>
          <w:t xml:space="preserve">. </w:t>
        </w:r>
      </w:ins>
      <w:del w:id="95" w:author="Frini Karayanidis" w:date="2013-12-11T21:25:00Z">
        <w:r w:rsidR="005D7113" w:rsidRPr="00CC7326" w:rsidDel="003016F8">
          <w:rPr>
            <w:rFonts w:asciiTheme="majorHAnsi" w:hAnsiTheme="majorHAnsi"/>
          </w:rPr>
          <w:delText xml:space="preserve">Yet the instructions to switch between tasks was encoded within the stimuli itself, adding to switch trials an additional </w:delText>
        </w:r>
        <w:r w:rsidR="00433506" w:rsidRPr="00CC7326" w:rsidDel="003016F8">
          <w:rPr>
            <w:rFonts w:asciiTheme="majorHAnsi" w:hAnsiTheme="majorHAnsi"/>
          </w:rPr>
          <w:delText>target</w:delText>
        </w:r>
        <w:r w:rsidR="005D7113" w:rsidRPr="00CC7326" w:rsidDel="003016F8">
          <w:rPr>
            <w:rFonts w:asciiTheme="majorHAnsi" w:hAnsiTheme="majorHAnsi"/>
          </w:rPr>
          <w:delText xml:space="preserve">-resolution reactive control process. </w:delText>
        </w:r>
      </w:del>
      <w:r w:rsidR="00433506" w:rsidRPr="00CC7326">
        <w:rPr>
          <w:rFonts w:asciiTheme="majorHAnsi" w:hAnsiTheme="majorHAnsi"/>
        </w:rPr>
        <w:t>Similarly, other studies investigating</w:t>
      </w:r>
      <w:r w:rsidR="00D82197" w:rsidRPr="00CC7326">
        <w:rPr>
          <w:rFonts w:asciiTheme="majorHAnsi" w:hAnsiTheme="majorHAnsi"/>
        </w:rPr>
        <w:t xml:space="preserve"> </w:t>
      </w:r>
      <w:ins w:id="96" w:author="Frini Karayanidis" w:date="2013-12-11T21:30:00Z">
        <w:r w:rsidR="0075163C">
          <w:rPr>
            <w:rFonts w:asciiTheme="majorHAnsi" w:hAnsiTheme="majorHAnsi"/>
          </w:rPr>
          <w:t xml:space="preserve">the role of </w:t>
        </w:r>
      </w:ins>
      <w:r w:rsidR="00D82197" w:rsidRPr="00CC7326">
        <w:rPr>
          <w:rFonts w:asciiTheme="majorHAnsi" w:hAnsiTheme="majorHAnsi"/>
        </w:rPr>
        <w:t xml:space="preserve">theta </w:t>
      </w:r>
      <w:r w:rsidR="00433506" w:rsidRPr="00CC7326">
        <w:rPr>
          <w:rFonts w:asciiTheme="majorHAnsi" w:hAnsiTheme="majorHAnsi"/>
        </w:rPr>
        <w:t xml:space="preserve">synchronisation </w:t>
      </w:r>
      <w:ins w:id="97" w:author="Frini Karayanidis" w:date="2013-12-11T21:30:00Z">
        <w:r w:rsidR="0075163C">
          <w:rPr>
            <w:rFonts w:asciiTheme="majorHAnsi" w:hAnsiTheme="majorHAnsi"/>
          </w:rPr>
          <w:t xml:space="preserve">in cognitive </w:t>
        </w:r>
      </w:ins>
      <w:del w:id="98" w:author="Frini Karayanidis" w:date="2013-12-11T21:30:00Z">
        <w:r w:rsidR="00433506" w:rsidRPr="00CC7326" w:rsidDel="0075163C">
          <w:rPr>
            <w:rFonts w:asciiTheme="majorHAnsi" w:hAnsiTheme="majorHAnsi"/>
          </w:rPr>
          <w:delText xml:space="preserve">during </w:delText>
        </w:r>
      </w:del>
      <w:r w:rsidR="00433506" w:rsidRPr="00CC7326">
        <w:rPr>
          <w:rFonts w:asciiTheme="majorHAnsi" w:hAnsiTheme="majorHAnsi"/>
        </w:rPr>
        <w:t xml:space="preserve">control </w:t>
      </w:r>
      <w:ins w:id="99" w:author="Frini Karayanidis" w:date="2013-12-11T21:30:00Z">
        <w:r w:rsidR="0075163C">
          <w:rPr>
            <w:rFonts w:asciiTheme="majorHAnsi" w:hAnsiTheme="majorHAnsi"/>
          </w:rPr>
          <w:t xml:space="preserve">have </w:t>
        </w:r>
      </w:ins>
      <w:r w:rsidR="00433506" w:rsidRPr="00CC7326">
        <w:rPr>
          <w:rFonts w:asciiTheme="majorHAnsi" w:hAnsiTheme="majorHAnsi"/>
        </w:rPr>
        <w:t>use</w:t>
      </w:r>
      <w:ins w:id="100" w:author="Frini Karayanidis" w:date="2013-12-11T21:30:00Z">
        <w:r w:rsidR="0075163C">
          <w:rPr>
            <w:rFonts w:asciiTheme="majorHAnsi" w:hAnsiTheme="majorHAnsi"/>
          </w:rPr>
          <w:t>d</w:t>
        </w:r>
      </w:ins>
      <w:r w:rsidR="00D82197" w:rsidRPr="00CC7326">
        <w:rPr>
          <w:rFonts w:asciiTheme="majorHAnsi" w:hAnsiTheme="majorHAnsi"/>
        </w:rPr>
        <w:t xml:space="preserve"> paradigms that </w:t>
      </w:r>
      <w:del w:id="101" w:author="Frini Karayanidis" w:date="2013-12-11T21:30:00Z">
        <w:r w:rsidR="00D82197" w:rsidRPr="00CC7326" w:rsidDel="0075163C">
          <w:rPr>
            <w:rFonts w:asciiTheme="majorHAnsi" w:hAnsiTheme="majorHAnsi"/>
          </w:rPr>
          <w:delText xml:space="preserve">are unable to separate </w:delText>
        </w:r>
      </w:del>
      <w:ins w:id="102" w:author="Frini Karayanidis" w:date="2013-12-11T21:30:00Z">
        <w:r w:rsidR="0075163C">
          <w:rPr>
            <w:rFonts w:asciiTheme="majorHAnsi" w:hAnsiTheme="majorHAnsi"/>
          </w:rPr>
          <w:t xml:space="preserve">do not differentiate between </w:t>
        </w:r>
      </w:ins>
      <w:r w:rsidR="00D82197" w:rsidRPr="00CC7326">
        <w:rPr>
          <w:rFonts w:asciiTheme="majorHAnsi" w:hAnsiTheme="majorHAnsi"/>
        </w:rPr>
        <w:t>proactive and reactive control (e.g.</w:t>
      </w:r>
      <w:ins w:id="103" w:author="Frini Karayanidis" w:date="2013-12-11T21:30:00Z">
        <w:r w:rsidR="0075163C">
          <w:rPr>
            <w:rFonts w:asciiTheme="majorHAnsi" w:hAnsiTheme="majorHAnsi"/>
          </w:rPr>
          <w:t>,</w:t>
        </w:r>
      </w:ins>
      <w:r w:rsidR="00D82197" w:rsidRPr="00CC7326">
        <w:rPr>
          <w:rFonts w:asciiTheme="majorHAnsi" w:hAnsiTheme="majorHAnsi"/>
        </w:rPr>
        <w:t xml:space="preserve"> Flanker tasks in Cavanagh et al., 2009). </w:t>
      </w:r>
    </w:p>
    <w:p w14:paraId="0702E1C5" w14:textId="34F56B13" w:rsidR="00FA11E4" w:rsidRPr="00CC7326" w:rsidRDefault="0075163C" w:rsidP="00FA11E4">
      <w:pPr>
        <w:spacing w:line="360" w:lineRule="auto"/>
        <w:ind w:firstLine="720"/>
        <w:rPr>
          <w:rFonts w:asciiTheme="majorHAnsi" w:hAnsiTheme="majorHAnsi"/>
        </w:rPr>
      </w:pPr>
      <w:ins w:id="104" w:author="Frini Karayanidis" w:date="2013-12-11T21:30:00Z">
        <w:r>
          <w:rPr>
            <w:rFonts w:asciiTheme="majorHAnsi" w:hAnsiTheme="majorHAnsi"/>
          </w:rPr>
          <w:t xml:space="preserve">In fact, studies that have specifically </w:t>
        </w:r>
      </w:ins>
      <w:ins w:id="105" w:author="Frini Karayanidis" w:date="2013-12-11T21:31:00Z">
        <w:r>
          <w:rPr>
            <w:rFonts w:asciiTheme="majorHAnsi" w:hAnsiTheme="majorHAnsi"/>
          </w:rPr>
          <w:t>targeted proactive control,</w:t>
        </w:r>
      </w:ins>
      <w:ins w:id="106" w:author="Frini Karayanidis" w:date="2013-12-11T21:30:00Z">
        <w:r>
          <w:rPr>
            <w:rFonts w:asciiTheme="majorHAnsi" w:hAnsiTheme="majorHAnsi"/>
          </w:rPr>
          <w:t xml:space="preserve"> </w:t>
        </w:r>
      </w:ins>
      <w:del w:id="107" w:author="Frini Karayanidis" w:date="2013-12-11T21:32:00Z">
        <w:r w:rsidR="005D7113" w:rsidRPr="00CC7326" w:rsidDel="0075163C">
          <w:rPr>
            <w:rFonts w:asciiTheme="majorHAnsi" w:hAnsiTheme="majorHAnsi"/>
          </w:rPr>
          <w:delText xml:space="preserve">Curiously, </w:delText>
        </w:r>
      </w:del>
      <w:r w:rsidR="005D7113" w:rsidRPr="00CC7326">
        <w:rPr>
          <w:rFonts w:asciiTheme="majorHAnsi" w:hAnsiTheme="majorHAnsi"/>
        </w:rPr>
        <w:t xml:space="preserve">by </w:t>
      </w:r>
      <w:ins w:id="108" w:author="Frini Karayanidis" w:date="2013-12-11T21:32:00Z">
        <w:r>
          <w:rPr>
            <w:rFonts w:asciiTheme="majorHAnsi" w:hAnsiTheme="majorHAnsi"/>
          </w:rPr>
          <w:t>examining electrophysiological activity in the</w:t>
        </w:r>
      </w:ins>
      <w:ins w:id="109" w:author="Frini Karayanidis" w:date="2013-12-11T21:33:00Z">
        <w:r>
          <w:rPr>
            <w:rFonts w:asciiTheme="majorHAnsi" w:hAnsiTheme="majorHAnsi"/>
          </w:rPr>
          <w:t xml:space="preserve"> cue-target</w:t>
        </w:r>
      </w:ins>
      <w:ins w:id="110" w:author="Frini Karayanidis" w:date="2013-12-11T21:32:00Z">
        <w:r>
          <w:rPr>
            <w:rFonts w:asciiTheme="majorHAnsi" w:hAnsiTheme="majorHAnsi"/>
          </w:rPr>
          <w:t xml:space="preserve"> interval</w:t>
        </w:r>
      </w:ins>
      <w:ins w:id="111" w:author="Frini Karayanidis" w:date="2013-12-11T21:33:00Z">
        <w:r>
          <w:rPr>
            <w:rFonts w:asciiTheme="majorHAnsi" w:hAnsiTheme="majorHAnsi"/>
          </w:rPr>
          <w:t xml:space="preserve">, i.e., the interval </w:t>
        </w:r>
      </w:ins>
      <w:ins w:id="112" w:author="Frini Karayanidis" w:date="2013-12-11T21:32:00Z">
        <w:r>
          <w:rPr>
            <w:rFonts w:asciiTheme="majorHAnsi" w:hAnsiTheme="majorHAnsi"/>
          </w:rPr>
          <w:t xml:space="preserve">between an informative cue </w:t>
        </w:r>
      </w:ins>
      <w:ins w:id="113" w:author="Frini Karayanidis" w:date="2013-12-11T21:33:00Z">
        <w:r>
          <w:rPr>
            <w:rFonts w:asciiTheme="majorHAnsi" w:hAnsiTheme="majorHAnsi"/>
          </w:rPr>
          <w:t xml:space="preserve">to switch or repeat task and the subsequent target, </w:t>
        </w:r>
      </w:ins>
      <w:del w:id="114" w:author="Frini Karayanidis" w:date="2013-12-11T21:33:00Z">
        <w:r w:rsidR="005D7113" w:rsidRPr="00CC7326" w:rsidDel="0075163C">
          <w:rPr>
            <w:rFonts w:asciiTheme="majorHAnsi" w:hAnsiTheme="majorHAnsi"/>
          </w:rPr>
          <w:delText>providing a</w:delText>
        </w:r>
        <w:r w:rsidR="004A6D37" w:rsidRPr="00CC7326" w:rsidDel="0075163C">
          <w:rPr>
            <w:rFonts w:asciiTheme="majorHAnsi" w:hAnsiTheme="majorHAnsi"/>
          </w:rPr>
          <w:delText xml:space="preserve"> preparatory cue to switch</w:delText>
        </w:r>
        <w:r w:rsidR="005D7113" w:rsidRPr="00CC7326" w:rsidDel="0075163C">
          <w:rPr>
            <w:rFonts w:asciiTheme="majorHAnsi" w:hAnsiTheme="majorHAnsi"/>
          </w:rPr>
          <w:delText xml:space="preserve">, separate studies </w:delText>
        </w:r>
      </w:del>
      <w:r w:rsidR="005D7113" w:rsidRPr="00CC7326">
        <w:rPr>
          <w:rFonts w:asciiTheme="majorHAnsi" w:hAnsiTheme="majorHAnsi"/>
        </w:rPr>
        <w:t xml:space="preserve">have shown </w:t>
      </w:r>
      <w:del w:id="115" w:author="Frini Karayanidis" w:date="2013-12-11T21:34:00Z">
        <w:r w:rsidR="005D7113" w:rsidRPr="00CC7326" w:rsidDel="0075163C">
          <w:rPr>
            <w:rFonts w:asciiTheme="majorHAnsi" w:hAnsiTheme="majorHAnsi"/>
          </w:rPr>
          <w:delText xml:space="preserve">increases </w:delText>
        </w:r>
      </w:del>
      <w:ins w:id="116" w:author="Frini Karayanidis" w:date="2013-12-11T21:34:00Z">
        <w:r>
          <w:rPr>
            <w:rFonts w:asciiTheme="majorHAnsi" w:hAnsiTheme="majorHAnsi"/>
          </w:rPr>
          <w:t>changes not in theta, but</w:t>
        </w:r>
        <w:r w:rsidRPr="00CC7326">
          <w:rPr>
            <w:rFonts w:asciiTheme="majorHAnsi" w:hAnsiTheme="majorHAnsi"/>
          </w:rPr>
          <w:t xml:space="preserve"> </w:t>
        </w:r>
      </w:ins>
      <w:r w:rsidR="00433506" w:rsidRPr="00CC7326">
        <w:rPr>
          <w:rFonts w:asciiTheme="majorHAnsi" w:hAnsiTheme="majorHAnsi"/>
        </w:rPr>
        <w:t xml:space="preserve">in alpha (8-13Hz) power </w:t>
      </w:r>
      <w:r w:rsidR="005D7113" w:rsidRPr="00CC7326">
        <w:rPr>
          <w:rFonts w:asciiTheme="majorHAnsi" w:hAnsiTheme="majorHAnsi"/>
        </w:rPr>
        <w:fldChar w:fldCharType="begin">
          <w:fldData xml:space="preserve">PEVuZE5vdGU+PENpdGU+PEF1dGhvcj5NYW5zZmllbGQ8L0F1dGhvcj48WWVhcj4yMDEyPC9ZZWFy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PEVuZE5vdGU+PENpdGU+PEF1dGhvcj5NYW5zZmllbGQ8L0F1dGhvcj48WWVhcj4yMDEyPC9ZZWFy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5D7113" w:rsidRPr="00CC7326">
        <w:rPr>
          <w:rFonts w:asciiTheme="majorHAnsi" w:hAnsiTheme="majorHAnsi"/>
        </w:rPr>
      </w:r>
      <w:r w:rsidR="005D7113" w:rsidRPr="00CC7326">
        <w:rPr>
          <w:rFonts w:asciiTheme="majorHAnsi" w:hAnsiTheme="majorHAnsi"/>
        </w:rPr>
        <w:fldChar w:fldCharType="separate"/>
      </w:r>
      <w:r w:rsidR="005D7113" w:rsidRPr="00CC7326">
        <w:rPr>
          <w:rFonts w:asciiTheme="majorHAnsi" w:hAnsiTheme="majorHAnsi"/>
          <w:noProof/>
        </w:rPr>
        <w:t>(</w:t>
      </w:r>
      <w:hyperlink w:anchor="_ENREF_18" w:tooltip="Mansfield, 2012 #41" w:history="1">
        <w:r w:rsidR="00F95267" w:rsidRPr="00CC7326">
          <w:rPr>
            <w:rFonts w:asciiTheme="majorHAnsi" w:hAnsiTheme="majorHAnsi"/>
            <w:noProof/>
          </w:rPr>
          <w:t>Mansfield, Karayanidis, &amp; Cohen, 2012</w:t>
        </w:r>
      </w:hyperlink>
      <w:r w:rsidR="005D7113" w:rsidRPr="00CC7326">
        <w:rPr>
          <w:rFonts w:asciiTheme="majorHAnsi" w:hAnsiTheme="majorHAnsi"/>
          <w:noProof/>
        </w:rPr>
        <w:t>)</w:t>
      </w:r>
      <w:r w:rsidR="005D7113" w:rsidRPr="00CC7326">
        <w:rPr>
          <w:rFonts w:asciiTheme="majorHAnsi" w:hAnsiTheme="majorHAnsi"/>
        </w:rPr>
        <w:fldChar w:fldCharType="end"/>
      </w:r>
      <w:r w:rsidR="004A6D37" w:rsidRPr="00CC7326">
        <w:rPr>
          <w:rFonts w:asciiTheme="majorHAnsi" w:hAnsiTheme="majorHAnsi"/>
        </w:rPr>
        <w:t xml:space="preserve"> and oscillatory synchronisation </w:t>
      </w:r>
      <w:r w:rsidR="004A6D37" w:rsidRPr="00CC7326">
        <w:rPr>
          <w:rFonts w:asciiTheme="majorHAnsi" w:hAnsiTheme="majorHAnsi"/>
        </w:rPr>
        <w:fldChar w:fldCharType="begin">
          <w:fldData xml:space="preserve">PEVuZE5vdGU+PENpdGU+PEF1dGhvcj5TZXJyaWVuPC9BdXRob3I+PFllYXI+MjAwNDwvWWVhcj48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PEVuZE5vdGU+PENpdGU+PEF1dGhvcj5TZXJyaWVuPC9BdXRob3I+PFllYXI+MjAwNDwvWWVhcj48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4A6D37" w:rsidRPr="00CC7326">
        <w:rPr>
          <w:rFonts w:asciiTheme="majorHAnsi" w:hAnsiTheme="majorHAnsi"/>
        </w:rPr>
      </w:r>
      <w:r w:rsidR="004A6D37" w:rsidRPr="00CC7326">
        <w:rPr>
          <w:rFonts w:asciiTheme="majorHAnsi" w:hAnsiTheme="majorHAnsi"/>
        </w:rPr>
        <w:fldChar w:fldCharType="separate"/>
      </w:r>
      <w:r w:rsidR="004A6D37" w:rsidRPr="00CC7326">
        <w:rPr>
          <w:rFonts w:asciiTheme="majorHAnsi" w:hAnsiTheme="majorHAnsi"/>
          <w:noProof/>
        </w:rPr>
        <w:t>(</w:t>
      </w:r>
      <w:hyperlink w:anchor="_ENREF_32" w:tooltip="Serrien, 2004 #72" w:history="1">
        <w:r w:rsidR="00F95267" w:rsidRPr="00CC7326">
          <w:rPr>
            <w:rFonts w:asciiTheme="majorHAnsi" w:hAnsiTheme="majorHAnsi"/>
            <w:noProof/>
          </w:rPr>
          <w:t>Serrien, Pogosyan, Cassidy, &amp; Brown, 2004</w:t>
        </w:r>
      </w:hyperlink>
      <w:r w:rsidR="004A6D37" w:rsidRPr="00CC7326">
        <w:rPr>
          <w:rFonts w:asciiTheme="majorHAnsi" w:hAnsiTheme="majorHAnsi"/>
          <w:noProof/>
        </w:rPr>
        <w:t>)</w:t>
      </w:r>
      <w:r w:rsidR="004A6D37" w:rsidRPr="00CC7326">
        <w:rPr>
          <w:rFonts w:asciiTheme="majorHAnsi" w:hAnsiTheme="majorHAnsi"/>
        </w:rPr>
        <w:fldChar w:fldCharType="end"/>
      </w:r>
      <w:del w:id="117" w:author="Frini Karayanidis" w:date="2013-12-11T21:34:00Z">
        <w:r w:rsidR="004A6D37" w:rsidRPr="00CC7326" w:rsidDel="0075163C">
          <w:rPr>
            <w:rFonts w:asciiTheme="majorHAnsi" w:hAnsiTheme="majorHAnsi"/>
          </w:rPr>
          <w:delText xml:space="preserve">, </w:delText>
        </w:r>
        <w:r w:rsidR="00433506" w:rsidRPr="00CC7326" w:rsidDel="0075163C">
          <w:rPr>
            <w:rFonts w:asciiTheme="majorHAnsi" w:hAnsiTheme="majorHAnsi"/>
          </w:rPr>
          <w:delText>rather than theta</w:delText>
        </w:r>
      </w:del>
      <w:r w:rsidR="00433506" w:rsidRPr="00CC7326">
        <w:rPr>
          <w:rFonts w:asciiTheme="majorHAnsi" w:hAnsiTheme="majorHAnsi"/>
        </w:rPr>
        <w:t xml:space="preserve">. </w:t>
      </w:r>
      <w:ins w:id="118" w:author="Frini Karayanidis" w:date="2013-12-11T21:36:00Z">
        <w:r>
          <w:rPr>
            <w:rFonts w:asciiTheme="majorHAnsi" w:hAnsiTheme="majorHAnsi"/>
          </w:rPr>
          <w:t xml:space="preserve">Together, these findings suggest that </w:t>
        </w:r>
      </w:ins>
      <w:ins w:id="119" w:author="Frini Karayanidis" w:date="2013-12-11T21:37:00Z">
        <w:r w:rsidRPr="00CC7326">
          <w:rPr>
            <w:rFonts w:asciiTheme="majorHAnsi" w:hAnsiTheme="majorHAnsi"/>
          </w:rPr>
          <w:t xml:space="preserve">proactive and reactive </w:t>
        </w:r>
      </w:ins>
      <w:ins w:id="120" w:author="Frini Karayanidis" w:date="2013-12-11T21:38:00Z">
        <w:r w:rsidR="001A2520">
          <w:rPr>
            <w:rFonts w:asciiTheme="majorHAnsi" w:hAnsiTheme="majorHAnsi"/>
          </w:rPr>
          <w:t xml:space="preserve">cognitive </w:t>
        </w:r>
      </w:ins>
      <w:ins w:id="121" w:author="Frini Karayanidis" w:date="2013-12-11T21:37:00Z">
        <w:r w:rsidRPr="00CC7326">
          <w:rPr>
            <w:rFonts w:asciiTheme="majorHAnsi" w:hAnsiTheme="majorHAnsi"/>
          </w:rPr>
          <w:t>control modes</w:t>
        </w:r>
        <w:r w:rsidRPr="00CC7326">
          <w:rPr>
            <w:rFonts w:asciiTheme="majorHAnsi" w:hAnsiTheme="majorHAnsi"/>
          </w:rPr>
          <w:t xml:space="preserve"> </w:t>
        </w:r>
        <w:r>
          <w:rPr>
            <w:rFonts w:asciiTheme="majorHAnsi" w:hAnsiTheme="majorHAnsi"/>
          </w:rPr>
          <w:t xml:space="preserve">may involve distinct </w:t>
        </w:r>
      </w:ins>
      <w:ins w:id="122" w:author="Frini Karayanidis" w:date="2013-12-11T21:39:00Z">
        <w:r w:rsidR="001A2520">
          <w:rPr>
            <w:rFonts w:asciiTheme="majorHAnsi" w:hAnsiTheme="majorHAnsi"/>
          </w:rPr>
          <w:t>neural processes</w:t>
        </w:r>
      </w:ins>
      <w:del w:id="123" w:author="Frini Karayanidis" w:date="2013-12-11T21:40:00Z">
        <w:r w:rsidR="00433506" w:rsidRPr="00CC7326" w:rsidDel="001A2520">
          <w:rPr>
            <w:rFonts w:asciiTheme="majorHAnsi" w:hAnsiTheme="majorHAnsi"/>
          </w:rPr>
          <w:delText xml:space="preserve">Although not the goals of these studies, they suggest the possibility of </w:delText>
        </w:r>
        <w:r w:rsidR="00D82197" w:rsidRPr="00CC7326" w:rsidDel="001A2520">
          <w:rPr>
            <w:rFonts w:asciiTheme="majorHAnsi" w:hAnsiTheme="majorHAnsi"/>
          </w:rPr>
          <w:delText xml:space="preserve">a dynamic shift in the cognitive control system that </w:delText>
        </w:r>
        <w:r w:rsidR="00D82197" w:rsidRPr="00CC7326" w:rsidDel="001A2520">
          <w:rPr>
            <w:rFonts w:asciiTheme="majorHAnsi" w:hAnsiTheme="majorHAnsi"/>
          </w:rPr>
          <w:lastRenderedPageBreak/>
          <w:delText>follows the separable</w:delText>
        </w:r>
      </w:del>
      <w:del w:id="124" w:author="Frini Karayanidis" w:date="2013-12-11T21:37:00Z">
        <w:r w:rsidR="00D82197" w:rsidRPr="00CC7326" w:rsidDel="0075163C">
          <w:rPr>
            <w:rFonts w:asciiTheme="majorHAnsi" w:hAnsiTheme="majorHAnsi"/>
          </w:rPr>
          <w:delText xml:space="preserve"> proactive and reactive control modes</w:delText>
        </w:r>
      </w:del>
      <w:r w:rsidR="00D82197" w:rsidRPr="00CC7326">
        <w:rPr>
          <w:rFonts w:asciiTheme="majorHAnsi" w:hAnsiTheme="majorHAnsi"/>
        </w:rPr>
        <w:t xml:space="preserve">. </w:t>
      </w:r>
      <w:r w:rsidR="00433506" w:rsidRPr="00CC7326">
        <w:rPr>
          <w:rFonts w:asciiTheme="majorHAnsi" w:hAnsiTheme="majorHAnsi"/>
        </w:rPr>
        <w:t xml:space="preserve">As </w:t>
      </w:r>
      <w:r w:rsidR="00363022" w:rsidRPr="00CC7326">
        <w:rPr>
          <w:rFonts w:asciiTheme="majorHAnsi" w:hAnsiTheme="majorHAnsi"/>
        </w:rPr>
        <w:t xml:space="preserve">functionally relevant </w:t>
      </w:r>
      <w:r w:rsidR="00433506" w:rsidRPr="00CC7326">
        <w:rPr>
          <w:rFonts w:asciiTheme="majorHAnsi" w:hAnsiTheme="majorHAnsi"/>
        </w:rPr>
        <w:t>neural coupling often oc</w:t>
      </w:r>
      <w:r w:rsidR="00363022" w:rsidRPr="00CC7326">
        <w:rPr>
          <w:rFonts w:asciiTheme="majorHAnsi" w:hAnsiTheme="majorHAnsi"/>
        </w:rPr>
        <w:t>curs between frequencies</w:t>
      </w:r>
      <w:r w:rsidR="00B802A8" w:rsidRPr="00CC7326">
        <w:rPr>
          <w:rFonts w:asciiTheme="majorHAnsi" w:hAnsiTheme="majorHAnsi"/>
        </w:rPr>
        <w:t xml:space="preserve"> </w:t>
      </w:r>
      <w:r w:rsidR="00B802A8" w:rsidRPr="00CC7326">
        <w:rPr>
          <w:rFonts w:asciiTheme="majorHAnsi" w:hAnsiTheme="majorHAnsi"/>
        </w:rPr>
        <w:fldChar w:fldCharType="begin"/>
      </w:r>
      <w:r w:rsidR="0008389F" w:rsidRPr="00CC7326">
        <w:rPr>
          <w:rFonts w:asciiTheme="majorHAnsi" w:hAnsiTheme="majorHAnsi"/>
        </w:rPr>
        <w:instrText xml:space="preserve"> ADDIN EN.CITE &lt;EndNote&gt;&lt;Cite&gt;&lt;Author&gt;Jensen&lt;/Author&gt;&lt;Year&gt;2007&lt;/Year&gt;&lt;RecNum&gt;74&lt;/RecNum&gt;&lt;DisplayText&gt;(Jensen &amp;amp; Colgin, 2007)&lt;/DisplayText&gt;&lt;record&gt;&lt;rec-number&gt;74&lt;/rec-number&gt;&lt;foreign-keys&gt;&lt;key app="EN" db-id="2e5dpp2ajazvaqe9207xdf9k0xpz2pv9dz2f"&gt;74&lt;/key&gt;&lt;/foreign-keys&gt;&lt;ref-type name="Journal Article"&gt;17&lt;/ref-type&gt;&lt;contributors&gt;&lt;authors&gt;&lt;author&gt;Jensen, O.&lt;/author&gt;&lt;author&gt;Colgin, L. L.&lt;/author&gt;&lt;/authors&gt;&lt;/contributors&gt;&lt;auth-address&gt;F.C. Donders Centre for Cognitive Neuroimaging, Kapittelweg 29, NL-6525 EN Nijmegen, the Netherlands. ole.jensen@fcdonders.ru.nl&lt;/auth-address&gt;&lt;titles&gt;&lt;title&gt;Cross-frequency coupling between neuronal oscillations&lt;/title&gt;&lt;secondary-title&gt;Trends Cogn Sci&lt;/secondary-title&gt;&lt;alt-title&gt;Trends in cognitive sciences&lt;/alt-title&gt;&lt;/titles&gt;&lt;periodical&gt;&lt;full-title&gt;Trends Cogn Sci&lt;/full-title&gt;&lt;abbr-1&gt;Trends in cognitive sciences&lt;/abbr-1&gt;&lt;/periodical&gt;&lt;alt-periodical&gt;&lt;full-title&gt;Trends Cogn Sci&lt;/full-title&gt;&lt;abbr-1&gt;Trends in cognitive sciences&lt;/abbr-1&gt;&lt;/alt-periodical&gt;&lt;pages&gt;267-9&lt;/pages&gt;&lt;volume&gt;11&lt;/volume&gt;&lt;number&gt;7&lt;/number&gt;&lt;edition&gt;2007/06/06&lt;/edition&gt;&lt;keywords&gt;&lt;keyword&gt;Animals&lt;/keyword&gt;&lt;keyword&gt;Biological Clocks/*physiology&lt;/keyword&gt;&lt;keyword&gt;Cell Communication/physiology&lt;/keyword&gt;&lt;keyword&gt;Cortical Synchronization&lt;/keyword&gt;&lt;keyword&gt;*Electroencephalography&lt;/keyword&gt;&lt;keyword&gt;Hippocampus/physiology&lt;/keyword&gt;&lt;keyword&gt;Humans&lt;/keyword&gt;&lt;keyword&gt;Mental Processes/physiology&lt;/keyword&gt;&lt;keyword&gt;Neocortex/*physiology&lt;/keyword&gt;&lt;keyword&gt;Nerve Net/physiology&lt;/keyword&gt;&lt;keyword&gt;Neurons/*physiology&lt;/keyword&gt;&lt;keyword&gt;Rats&lt;/keyword&gt;&lt;keyword&gt;Synaptic Transmission/*physiology&lt;/keyword&gt;&lt;keyword&gt;*Theta Rhythm&lt;/keyword&gt;&lt;/keywords&gt;&lt;dates&gt;&lt;year&gt;2007&lt;/year&gt;&lt;pub-dates&gt;&lt;date&gt;Jul&lt;/date&gt;&lt;/pub-dates&gt;&lt;/dates&gt;&lt;isbn&gt;1364-6613 (Print)&amp;#xD;1364-6613 (Linking)&lt;/isbn&gt;&lt;accession-num&gt;17548233&lt;/accession-num&gt;&lt;urls&gt;&lt;related-urls&gt;&lt;url&gt;http://www.ncbi.nlm.nih.gov/pubmed/17548233&lt;/url&gt;&lt;/related-urls&gt;&lt;/urls&gt;&lt;electronic-resource-num&gt;10.1016/j.tics.2007.05.003&lt;/electronic-resource-num&gt;&lt;language&gt;eng&lt;/language&gt;&lt;/record&gt;&lt;/Cite&gt;&lt;/EndNote&gt;</w:instrText>
      </w:r>
      <w:r w:rsidR="00B802A8" w:rsidRPr="00CC7326">
        <w:rPr>
          <w:rFonts w:asciiTheme="majorHAnsi" w:hAnsiTheme="majorHAnsi"/>
        </w:rPr>
        <w:fldChar w:fldCharType="separate"/>
      </w:r>
      <w:r w:rsidR="00B802A8" w:rsidRPr="00CC7326">
        <w:rPr>
          <w:rFonts w:asciiTheme="majorHAnsi" w:hAnsiTheme="majorHAnsi"/>
          <w:noProof/>
        </w:rPr>
        <w:t>(</w:t>
      </w:r>
      <w:hyperlink w:anchor="_ENREF_12" w:tooltip="Jensen, 2007 #74" w:history="1">
        <w:r w:rsidR="00F95267" w:rsidRPr="00CC7326">
          <w:rPr>
            <w:rFonts w:asciiTheme="majorHAnsi" w:hAnsiTheme="majorHAnsi"/>
            <w:noProof/>
          </w:rPr>
          <w:t>Jensen &amp; Colgin, 2007</w:t>
        </w:r>
      </w:hyperlink>
      <w:r w:rsidR="00B802A8" w:rsidRPr="00CC7326">
        <w:rPr>
          <w:rFonts w:asciiTheme="majorHAnsi" w:hAnsiTheme="majorHAnsi"/>
          <w:noProof/>
        </w:rPr>
        <w:t>)</w:t>
      </w:r>
      <w:r w:rsidR="00B802A8" w:rsidRPr="00CC7326">
        <w:rPr>
          <w:rFonts w:asciiTheme="majorHAnsi" w:hAnsiTheme="majorHAnsi"/>
        </w:rPr>
        <w:fldChar w:fldCharType="end"/>
      </w:r>
      <w:r w:rsidR="00363022" w:rsidRPr="00CC7326">
        <w:rPr>
          <w:rFonts w:asciiTheme="majorHAnsi" w:hAnsiTheme="majorHAnsi"/>
        </w:rPr>
        <w:t xml:space="preserve">, perhaps the </w:t>
      </w:r>
      <w:proofErr w:type="spellStart"/>
      <w:r w:rsidR="00363022" w:rsidRPr="00CC7326">
        <w:rPr>
          <w:rFonts w:asciiTheme="majorHAnsi" w:hAnsiTheme="majorHAnsi"/>
        </w:rPr>
        <w:t>frontoparietal</w:t>
      </w:r>
      <w:proofErr w:type="spellEnd"/>
      <w:r w:rsidR="00363022" w:rsidRPr="00CC7326">
        <w:rPr>
          <w:rFonts w:asciiTheme="majorHAnsi" w:hAnsiTheme="majorHAnsi"/>
        </w:rPr>
        <w:t xml:space="preserve"> control architecture dynamically </w:t>
      </w:r>
      <w:ins w:id="125" w:author="Frini Karayanidis" w:date="2013-12-11T21:40:00Z">
        <w:r w:rsidR="001A2520">
          <w:rPr>
            <w:rFonts w:asciiTheme="majorHAnsi" w:hAnsiTheme="majorHAnsi"/>
          </w:rPr>
          <w:t xml:space="preserve">shifts between </w:t>
        </w:r>
      </w:ins>
      <w:del w:id="126" w:author="Frini Karayanidis" w:date="2013-12-11T21:41:00Z">
        <w:r w:rsidR="00363022" w:rsidRPr="00CC7326" w:rsidDel="001A2520">
          <w:rPr>
            <w:rFonts w:asciiTheme="majorHAnsi" w:hAnsiTheme="majorHAnsi"/>
          </w:rPr>
          <w:delText xml:space="preserve">utilises both </w:delText>
        </w:r>
      </w:del>
      <w:r w:rsidR="00363022" w:rsidRPr="00CC7326">
        <w:rPr>
          <w:rFonts w:asciiTheme="majorHAnsi" w:hAnsiTheme="majorHAnsi"/>
        </w:rPr>
        <w:t>theta and alpha oscillatory synchronisation depend</w:t>
      </w:r>
      <w:ins w:id="127" w:author="Frini Karayanidis" w:date="2013-12-11T21:41:00Z">
        <w:r w:rsidR="001A2520">
          <w:rPr>
            <w:rFonts w:asciiTheme="majorHAnsi" w:hAnsiTheme="majorHAnsi"/>
          </w:rPr>
          <w:t>ing</w:t>
        </w:r>
      </w:ins>
      <w:del w:id="128" w:author="Frini Karayanidis" w:date="2013-12-11T21:41:00Z">
        <w:r w:rsidR="00363022" w:rsidRPr="00CC7326" w:rsidDel="001A2520">
          <w:rPr>
            <w:rFonts w:asciiTheme="majorHAnsi" w:hAnsiTheme="majorHAnsi"/>
          </w:rPr>
          <w:delText>ent</w:delText>
        </w:r>
      </w:del>
      <w:r w:rsidR="00363022" w:rsidRPr="00CC7326">
        <w:rPr>
          <w:rFonts w:asciiTheme="majorHAnsi" w:hAnsiTheme="majorHAnsi"/>
        </w:rPr>
        <w:t xml:space="preserve"> on </w:t>
      </w:r>
      <w:r w:rsidR="008F303D" w:rsidRPr="00CC7326">
        <w:rPr>
          <w:rFonts w:asciiTheme="majorHAnsi" w:hAnsiTheme="majorHAnsi"/>
        </w:rPr>
        <w:t>contextual</w:t>
      </w:r>
      <w:r w:rsidR="00363022" w:rsidRPr="00CC7326">
        <w:rPr>
          <w:rFonts w:asciiTheme="majorHAnsi" w:hAnsiTheme="majorHAnsi"/>
        </w:rPr>
        <w:t xml:space="preserve"> </w:t>
      </w:r>
      <w:commentRangeStart w:id="129"/>
      <w:r w:rsidR="00363022" w:rsidRPr="00CC7326">
        <w:rPr>
          <w:rFonts w:asciiTheme="majorHAnsi" w:hAnsiTheme="majorHAnsi"/>
        </w:rPr>
        <w:t>demands</w:t>
      </w:r>
      <w:commentRangeEnd w:id="129"/>
      <w:r w:rsidR="001A2520">
        <w:rPr>
          <w:rStyle w:val="CommentReference"/>
        </w:rPr>
        <w:commentReference w:id="129"/>
      </w:r>
      <w:r w:rsidR="00363022" w:rsidRPr="00CC7326">
        <w:rPr>
          <w:rFonts w:asciiTheme="majorHAnsi" w:hAnsiTheme="majorHAnsi"/>
        </w:rPr>
        <w:t>.</w:t>
      </w:r>
    </w:p>
    <w:p w14:paraId="2A403330" w14:textId="2E5E8DBD" w:rsidR="00DC456D" w:rsidRPr="00CC7326" w:rsidRDefault="003B772C" w:rsidP="00FA11E4">
      <w:pPr>
        <w:spacing w:line="360" w:lineRule="auto"/>
        <w:ind w:firstLine="720"/>
        <w:rPr>
          <w:rFonts w:asciiTheme="majorHAnsi" w:hAnsiTheme="majorHAnsi"/>
        </w:rPr>
      </w:pPr>
      <w:r w:rsidRPr="00CC7326">
        <w:rPr>
          <w:rFonts w:asciiTheme="majorHAnsi" w:hAnsiTheme="majorHAnsi"/>
        </w:rPr>
        <w:t xml:space="preserve">The current study aimed to investigate </w:t>
      </w:r>
      <w:commentRangeStart w:id="130"/>
      <w:r w:rsidRPr="00CC7326">
        <w:rPr>
          <w:rFonts w:asciiTheme="majorHAnsi" w:hAnsiTheme="majorHAnsi"/>
        </w:rPr>
        <w:t xml:space="preserve">dynamic shifts </w:t>
      </w:r>
      <w:commentRangeEnd w:id="130"/>
      <w:r w:rsidR="001A2520">
        <w:rPr>
          <w:rStyle w:val="CommentReference"/>
        </w:rPr>
        <w:commentReference w:id="130"/>
      </w:r>
      <w:r w:rsidRPr="00CC7326">
        <w:rPr>
          <w:rFonts w:asciiTheme="majorHAnsi" w:hAnsiTheme="majorHAnsi"/>
        </w:rPr>
        <w:t xml:space="preserve">in </w:t>
      </w:r>
      <w:proofErr w:type="spellStart"/>
      <w:r w:rsidRPr="00CC7326">
        <w:rPr>
          <w:rFonts w:asciiTheme="majorHAnsi" w:hAnsiTheme="majorHAnsi"/>
        </w:rPr>
        <w:t>frontoparietal</w:t>
      </w:r>
      <w:proofErr w:type="spellEnd"/>
      <w:r w:rsidRPr="00CC7326">
        <w:rPr>
          <w:rFonts w:asciiTheme="majorHAnsi" w:hAnsiTheme="majorHAnsi"/>
        </w:rPr>
        <w:t xml:space="preserve"> oscillatory </w:t>
      </w:r>
      <w:r w:rsidR="00D76847" w:rsidRPr="00CC7326">
        <w:rPr>
          <w:rFonts w:asciiTheme="majorHAnsi" w:hAnsiTheme="majorHAnsi"/>
        </w:rPr>
        <w:t>synchronisation</w:t>
      </w:r>
      <w:r w:rsidRPr="00CC7326">
        <w:rPr>
          <w:rFonts w:asciiTheme="majorHAnsi" w:hAnsiTheme="majorHAnsi"/>
        </w:rPr>
        <w:t xml:space="preserve"> </w:t>
      </w:r>
      <w:r w:rsidR="00D76847" w:rsidRPr="00CC7326">
        <w:rPr>
          <w:rFonts w:asciiTheme="majorHAnsi" w:hAnsiTheme="majorHAnsi"/>
        </w:rPr>
        <w:t xml:space="preserve">with respect to both proactive and reactive control processes. To do so, we </w:t>
      </w:r>
      <w:r w:rsidR="008F303D" w:rsidRPr="00CC7326">
        <w:rPr>
          <w:rFonts w:asciiTheme="majorHAnsi" w:hAnsiTheme="majorHAnsi"/>
        </w:rPr>
        <w:t>employed</w:t>
      </w:r>
      <w:r w:rsidR="00D76847" w:rsidRPr="00CC7326">
        <w:rPr>
          <w:rFonts w:asciiTheme="majorHAnsi" w:hAnsiTheme="majorHAnsi"/>
        </w:rPr>
        <w:t xml:space="preserve"> a previously used cued task switching paradigm that allows us to disentangle both preparatory, proactive control processes from target-driven, reactive control </w:t>
      </w:r>
      <w:r w:rsidR="00D76847"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MDk7IE1hbnNmaWVsZCwgS2FyYXlhbmlkaXMsIEphbWFkYXIsIEhlYXRoY290ZSwgJmFtcDsgRm9y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MDk7IE1hbnNmaWVsZCwgS2FyYXlhbmlkaXMsIEphbWFkYXIsIEhlYXRoY290ZSwgJmFtcDsgRm9y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D76847" w:rsidRPr="00CC7326">
        <w:rPr>
          <w:rFonts w:asciiTheme="majorHAnsi" w:hAnsiTheme="majorHAnsi"/>
        </w:rPr>
      </w:r>
      <w:r w:rsidR="00D76847" w:rsidRPr="00CC7326">
        <w:rPr>
          <w:rFonts w:asciiTheme="majorHAnsi" w:hAnsiTheme="majorHAnsi"/>
        </w:rPr>
        <w:fldChar w:fldCharType="separate"/>
      </w:r>
      <w:r w:rsidR="00DC456D" w:rsidRPr="00CC7326">
        <w:rPr>
          <w:rFonts w:asciiTheme="majorHAnsi" w:hAnsiTheme="majorHAnsi"/>
          <w:noProof/>
        </w:rPr>
        <w:t>(</w:t>
      </w:r>
      <w:hyperlink w:anchor="_ENREF_14" w:tooltip="Karayanidis, 2009 #2" w:history="1">
        <w:r w:rsidR="00F95267" w:rsidRPr="00CC7326">
          <w:rPr>
            <w:rFonts w:asciiTheme="majorHAnsi" w:hAnsiTheme="majorHAnsi"/>
            <w:noProof/>
          </w:rPr>
          <w:t>Karayanidis et al., 2009</w:t>
        </w:r>
      </w:hyperlink>
      <w:r w:rsidR="00DC456D" w:rsidRPr="00CC7326">
        <w:rPr>
          <w:rFonts w:asciiTheme="majorHAnsi" w:hAnsiTheme="majorHAnsi"/>
          <w:noProof/>
        </w:rPr>
        <w:t xml:space="preserve">; </w:t>
      </w:r>
      <w:hyperlink w:anchor="_ENREF_19" w:tooltip="Mansfield, 2011 #21" w:history="1">
        <w:r w:rsidR="00F95267" w:rsidRPr="00CC7326">
          <w:rPr>
            <w:rFonts w:asciiTheme="majorHAnsi" w:hAnsiTheme="majorHAnsi"/>
            <w:noProof/>
          </w:rPr>
          <w:t>Mansfield, Karayanidis, Jamadar, Heathcote, &amp; Forstmann, 2011</w:t>
        </w:r>
      </w:hyperlink>
      <w:r w:rsidR="00DC456D" w:rsidRPr="00CC7326">
        <w:rPr>
          <w:rFonts w:asciiTheme="majorHAnsi" w:hAnsiTheme="majorHAnsi"/>
          <w:noProof/>
        </w:rPr>
        <w:t>)</w:t>
      </w:r>
      <w:r w:rsidR="00D76847" w:rsidRPr="00CC7326">
        <w:rPr>
          <w:rFonts w:asciiTheme="majorHAnsi" w:hAnsiTheme="majorHAnsi"/>
        </w:rPr>
        <w:fldChar w:fldCharType="end"/>
      </w:r>
      <w:r w:rsidR="008F303D" w:rsidRPr="00CC7326">
        <w:rPr>
          <w:rFonts w:asciiTheme="majorHAnsi" w:hAnsiTheme="majorHAnsi"/>
        </w:rPr>
        <w:t xml:space="preserve">. Considering the implicated role of theta synchronisation in cognitive control, we wanted to explore whether there were differences in theta synchronisation between proactive and reactive control modes. </w:t>
      </w:r>
      <w:r w:rsidR="00DC456D" w:rsidRPr="00CC7326">
        <w:rPr>
          <w:rFonts w:asciiTheme="majorHAnsi" w:hAnsiTheme="majorHAnsi"/>
        </w:rPr>
        <w:t xml:space="preserve">We have previously shown switch specific event-related potential EEG components that are associated with preparation for a change in task and for target-driven implementation of a switch </w:t>
      </w:r>
      <w:r w:rsidR="00DC456D"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MDk7IE5pY2hvbHNvbiwgS2FyYXlhbmlkaXMsIERhdmllcywgJmFtcDsgTWljaGllLCAyMDA2KTwv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MDk7IE5pY2hvbHNvbiwgS2FyYXlhbmlkaXMsIERhdmllcywgJmFtcDsgTWljaGllLCAyMDA2KTwv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DC456D" w:rsidRPr="00CC7326">
        <w:rPr>
          <w:rFonts w:asciiTheme="majorHAnsi" w:hAnsiTheme="majorHAnsi"/>
        </w:rPr>
      </w:r>
      <w:r w:rsidR="00DC456D" w:rsidRPr="00CC7326">
        <w:rPr>
          <w:rFonts w:asciiTheme="majorHAnsi" w:hAnsiTheme="majorHAnsi"/>
        </w:rPr>
        <w:fldChar w:fldCharType="separate"/>
      </w:r>
      <w:r w:rsidR="00DC456D" w:rsidRPr="00CC7326">
        <w:rPr>
          <w:rFonts w:asciiTheme="majorHAnsi" w:hAnsiTheme="majorHAnsi"/>
          <w:noProof/>
        </w:rPr>
        <w:t>(</w:t>
      </w:r>
      <w:hyperlink w:anchor="_ENREF_14" w:tooltip="Karayanidis, 2009 #2" w:history="1">
        <w:r w:rsidR="00F95267" w:rsidRPr="00CC7326">
          <w:rPr>
            <w:rFonts w:asciiTheme="majorHAnsi" w:hAnsiTheme="majorHAnsi"/>
            <w:noProof/>
          </w:rPr>
          <w:t>Karayanidis et al., 2009</w:t>
        </w:r>
      </w:hyperlink>
      <w:r w:rsidR="00DC456D" w:rsidRPr="00CC7326">
        <w:rPr>
          <w:rFonts w:asciiTheme="majorHAnsi" w:hAnsiTheme="majorHAnsi"/>
          <w:noProof/>
        </w:rPr>
        <w:t xml:space="preserve">; </w:t>
      </w:r>
      <w:hyperlink w:anchor="_ENREF_24" w:tooltip="Nicholson, 2006 #5" w:history="1">
        <w:r w:rsidR="00F95267" w:rsidRPr="00CC7326">
          <w:rPr>
            <w:rFonts w:asciiTheme="majorHAnsi" w:hAnsiTheme="majorHAnsi"/>
            <w:noProof/>
          </w:rPr>
          <w:t>Nicholson, Karayanidis, Davies, &amp; Michie, 2006</w:t>
        </w:r>
      </w:hyperlink>
      <w:r w:rsidR="00DC456D" w:rsidRPr="00CC7326">
        <w:rPr>
          <w:rFonts w:asciiTheme="majorHAnsi" w:hAnsiTheme="majorHAnsi"/>
          <w:noProof/>
        </w:rPr>
        <w:t>)</w:t>
      </w:r>
      <w:r w:rsidR="00DC456D" w:rsidRPr="00CC7326">
        <w:rPr>
          <w:rFonts w:asciiTheme="majorHAnsi" w:hAnsiTheme="majorHAnsi"/>
        </w:rPr>
        <w:fldChar w:fldCharType="end"/>
      </w:r>
      <w:r w:rsidR="00DC456D" w:rsidRPr="00CC7326">
        <w:rPr>
          <w:rFonts w:asciiTheme="majorHAnsi" w:hAnsiTheme="majorHAnsi"/>
        </w:rPr>
        <w:t xml:space="preserve">. If switching is associated with increased </w:t>
      </w:r>
      <w:proofErr w:type="spellStart"/>
      <w:r w:rsidR="00DC456D" w:rsidRPr="00CC7326">
        <w:rPr>
          <w:rFonts w:asciiTheme="majorHAnsi" w:hAnsiTheme="majorHAnsi"/>
        </w:rPr>
        <w:t>frontoparietal</w:t>
      </w:r>
      <w:proofErr w:type="spellEnd"/>
      <w:r w:rsidR="00DC456D" w:rsidRPr="00CC7326">
        <w:rPr>
          <w:rFonts w:asciiTheme="majorHAnsi" w:hAnsiTheme="majorHAnsi"/>
        </w:rPr>
        <w:t xml:space="preserve"> theta synchronisation, we expect to see distinctive </w:t>
      </w:r>
      <w:proofErr w:type="spellStart"/>
      <w:r w:rsidR="00DC456D" w:rsidRPr="00CC7326">
        <w:rPr>
          <w:rFonts w:asciiTheme="majorHAnsi" w:hAnsiTheme="majorHAnsi"/>
        </w:rPr>
        <w:t>frontoparietal</w:t>
      </w:r>
      <w:proofErr w:type="spellEnd"/>
      <w:r w:rsidR="00DC456D" w:rsidRPr="00CC7326">
        <w:rPr>
          <w:rFonts w:asciiTheme="majorHAnsi" w:hAnsiTheme="majorHAnsi"/>
        </w:rPr>
        <w:t xml:space="preserve"> connectivity during the early preparation for an anticipated switch and post switch trial target onset, in line with </w:t>
      </w:r>
      <w:proofErr w:type="spellStart"/>
      <w:r w:rsidR="00DC456D" w:rsidRPr="00CC7326">
        <w:rPr>
          <w:rFonts w:asciiTheme="majorHAnsi" w:hAnsiTheme="majorHAnsi"/>
        </w:rPr>
        <w:t>Sauseng</w:t>
      </w:r>
      <w:proofErr w:type="spellEnd"/>
      <w:r w:rsidR="00DC456D" w:rsidRPr="00CC7326">
        <w:rPr>
          <w:rFonts w:asciiTheme="majorHAnsi" w:hAnsiTheme="majorHAnsi"/>
        </w:rPr>
        <w:t xml:space="preserve"> et al</w:t>
      </w:r>
      <w:r w:rsidR="00F25885" w:rsidRPr="00CC7326">
        <w:rPr>
          <w:rFonts w:asciiTheme="majorHAnsi" w:hAnsiTheme="majorHAnsi"/>
        </w:rPr>
        <w:t>.</w:t>
      </w:r>
      <w:r w:rsidR="00DC456D" w:rsidRPr="00CC7326">
        <w:rPr>
          <w:rFonts w:asciiTheme="majorHAnsi" w:hAnsiTheme="majorHAnsi"/>
        </w:rPr>
        <w:t xml:space="preserve"> (2006) that is absent for non-switch conditions. If theta connectivity is only associated with reactive control though, </w:t>
      </w:r>
      <w:proofErr w:type="spellStart"/>
      <w:r w:rsidR="00DC456D" w:rsidRPr="00CC7326">
        <w:rPr>
          <w:rFonts w:asciiTheme="majorHAnsi" w:hAnsiTheme="majorHAnsi"/>
        </w:rPr>
        <w:t>frontoparietal</w:t>
      </w:r>
      <w:proofErr w:type="spellEnd"/>
      <w:r w:rsidR="00DC456D" w:rsidRPr="00CC7326">
        <w:rPr>
          <w:rFonts w:asciiTheme="majorHAnsi" w:hAnsiTheme="majorHAnsi"/>
        </w:rPr>
        <w:t xml:space="preserve"> synchronisation should be observed in those conditions in which proactive control was not sufficient (i.e. switch-away and </w:t>
      </w:r>
      <w:proofErr w:type="spellStart"/>
      <w:r w:rsidR="00DC456D" w:rsidRPr="00CC7326">
        <w:rPr>
          <w:rFonts w:asciiTheme="majorHAnsi" w:hAnsiTheme="majorHAnsi"/>
        </w:rPr>
        <w:t>noninformative</w:t>
      </w:r>
      <w:proofErr w:type="spellEnd"/>
      <w:r w:rsidR="00DC456D" w:rsidRPr="00CC7326">
        <w:rPr>
          <w:rFonts w:asciiTheme="majorHAnsi" w:hAnsiTheme="majorHAnsi"/>
        </w:rPr>
        <w:t xml:space="preserve"> trials, see Methods). Finally, given previous suggestions of </w:t>
      </w:r>
      <w:r w:rsidR="00ED4DE3" w:rsidRPr="00CC7326">
        <w:rPr>
          <w:rFonts w:asciiTheme="majorHAnsi" w:hAnsiTheme="majorHAnsi"/>
        </w:rPr>
        <w:t xml:space="preserve">alpha activity during switch trials, we aimed to investigate the role of alpha synchronisation during switch-specific preparation. Previous work has suggested that the lower alpha band is associated with general attentional and readiness processes whereas the upper alpha band is linked to active working memory manipulation and inhibition so we explore the role of each sub-band uniquely </w:t>
      </w:r>
      <w:r w:rsidR="00ED4DE3" w:rsidRPr="00CC7326">
        <w:rPr>
          <w:rFonts w:asciiTheme="majorHAnsi" w:hAnsiTheme="majorHAnsi"/>
        </w:rPr>
        <w:fldChar w:fldCharType="begin">
          <w:fldData xml:space="preserve">PEVuZE5vdGU+PENpdGU+PEF1dGhvcj5TYXVzZW5nPC9BdXRob3I+PFllYXI+MjAwNTwvWWVhcj48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=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PEVuZE5vdGU+PENpdGU+PEF1dGhvcj5TYXVzZW5nPC9BdXRob3I+PFllYXI+MjAwNTwvWWVhcj48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=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00ED4DE3" w:rsidRPr="00CC7326">
        <w:rPr>
          <w:rFonts w:asciiTheme="majorHAnsi" w:hAnsiTheme="majorHAnsi"/>
        </w:rPr>
      </w:r>
      <w:r w:rsidR="00ED4DE3" w:rsidRPr="00CC7326">
        <w:rPr>
          <w:rFonts w:asciiTheme="majorHAnsi" w:hAnsiTheme="majorHAnsi"/>
        </w:rPr>
        <w:fldChar w:fldCharType="separate"/>
      </w:r>
      <w:r w:rsidR="00ED4DE3" w:rsidRPr="00CC7326">
        <w:rPr>
          <w:rFonts w:asciiTheme="majorHAnsi" w:hAnsiTheme="majorHAnsi"/>
          <w:noProof/>
        </w:rPr>
        <w:t>(</w:t>
      </w:r>
      <w:hyperlink w:anchor="_ENREF_16" w:tooltip="Klimesch, 2007 #33" w:history="1">
        <w:r w:rsidR="00F95267" w:rsidRPr="00CC7326">
          <w:rPr>
            <w:rFonts w:asciiTheme="majorHAnsi" w:hAnsiTheme="majorHAnsi"/>
            <w:noProof/>
          </w:rPr>
          <w:t>Klimesch, Sauseng, &amp; Hanslmayr, 2007</w:t>
        </w:r>
      </w:hyperlink>
      <w:r w:rsidR="00ED4DE3" w:rsidRPr="00CC7326">
        <w:rPr>
          <w:rFonts w:asciiTheme="majorHAnsi" w:hAnsiTheme="majorHAnsi"/>
          <w:noProof/>
        </w:rPr>
        <w:t xml:space="preserve">; </w:t>
      </w:r>
      <w:hyperlink w:anchor="_ENREF_30" w:tooltip="Sauseng, 2005 #54" w:history="1">
        <w:r w:rsidR="00F95267" w:rsidRPr="00CC7326">
          <w:rPr>
            <w:rFonts w:asciiTheme="majorHAnsi" w:hAnsiTheme="majorHAnsi"/>
            <w:noProof/>
          </w:rPr>
          <w:t>Sauseng et al., 2005</w:t>
        </w:r>
      </w:hyperlink>
      <w:r w:rsidR="00ED4DE3" w:rsidRPr="00CC7326">
        <w:rPr>
          <w:rFonts w:asciiTheme="majorHAnsi" w:hAnsiTheme="majorHAnsi"/>
          <w:noProof/>
        </w:rPr>
        <w:t>)</w:t>
      </w:r>
      <w:r w:rsidR="00ED4DE3" w:rsidRPr="00CC7326">
        <w:rPr>
          <w:rFonts w:asciiTheme="majorHAnsi" w:hAnsiTheme="majorHAnsi"/>
        </w:rPr>
        <w:fldChar w:fldCharType="end"/>
      </w:r>
      <w:r w:rsidR="00970AF2" w:rsidRPr="00CC7326">
        <w:rPr>
          <w:rFonts w:asciiTheme="majorHAnsi" w:hAnsiTheme="majorHAnsi"/>
        </w:rPr>
        <w:t>.</w:t>
      </w:r>
    </w:p>
    <w:p w14:paraId="098F254A" w14:textId="5939867B" w:rsidR="00DC456D" w:rsidRPr="00CC7326" w:rsidRDefault="00ED4DE3" w:rsidP="00ED4DE3">
      <w:pPr>
        <w:spacing w:line="360" w:lineRule="auto"/>
        <w:rPr>
          <w:rFonts w:asciiTheme="majorHAnsi" w:hAnsiTheme="majorHAnsi"/>
          <w:b/>
        </w:rPr>
      </w:pPr>
      <w:r w:rsidRPr="00CC7326">
        <w:rPr>
          <w:rFonts w:asciiTheme="majorHAnsi" w:hAnsiTheme="majorHAnsi"/>
          <w:b/>
        </w:rPr>
        <w:t>Method</w:t>
      </w:r>
      <w:r w:rsidR="00F25885" w:rsidRPr="00CC7326">
        <w:rPr>
          <w:rFonts w:asciiTheme="majorHAnsi" w:hAnsiTheme="majorHAnsi"/>
          <w:b/>
        </w:rPr>
        <w:t>s</w:t>
      </w:r>
    </w:p>
    <w:p w14:paraId="3E15B77B" w14:textId="557D85AE" w:rsidR="00ED4DE3" w:rsidRPr="00CC7326" w:rsidRDefault="00970AF2" w:rsidP="00ED4DE3">
      <w:pPr>
        <w:spacing w:line="360" w:lineRule="auto"/>
        <w:rPr>
          <w:rFonts w:asciiTheme="majorHAnsi" w:hAnsiTheme="majorHAnsi"/>
          <w:i/>
        </w:rPr>
      </w:pPr>
      <w:r w:rsidRPr="00CC7326">
        <w:rPr>
          <w:rFonts w:asciiTheme="majorHAnsi" w:hAnsiTheme="majorHAnsi"/>
          <w:i/>
        </w:rPr>
        <w:t>Participants</w:t>
      </w:r>
    </w:p>
    <w:p w14:paraId="0166880A" w14:textId="14B382AD" w:rsidR="00970AF2" w:rsidRPr="00CC7326" w:rsidRDefault="00B54796" w:rsidP="00ED4DE3">
      <w:pPr>
        <w:spacing w:line="360" w:lineRule="auto"/>
        <w:rPr>
          <w:rFonts w:asciiTheme="majorHAnsi" w:hAnsiTheme="majorHAnsi"/>
        </w:rPr>
      </w:pPr>
      <w:r w:rsidRPr="00CC7326">
        <w:rPr>
          <w:rFonts w:asciiTheme="majorHAnsi" w:hAnsiTheme="majorHAnsi"/>
        </w:rPr>
        <w:tab/>
        <w:t>Twenty-nine</w:t>
      </w:r>
      <w:r w:rsidR="00970AF2" w:rsidRPr="00CC7326">
        <w:rPr>
          <w:rFonts w:asciiTheme="majorHAnsi" w:hAnsiTheme="majorHAnsi"/>
        </w:rPr>
        <w:t xml:space="preserve"> (</w:t>
      </w:r>
      <w:r w:rsidRPr="00CC7326">
        <w:rPr>
          <w:rFonts w:asciiTheme="majorHAnsi" w:hAnsiTheme="majorHAnsi"/>
        </w:rPr>
        <w:t xml:space="preserve">13 male, mean age 25.69 </w:t>
      </w:r>
      <w:r w:rsidRPr="00CC7326">
        <w:rPr>
          <w:rFonts w:asciiTheme="majorHAnsi" w:eastAsia="MS Gothic" w:hAnsiTheme="majorHAnsi"/>
          <w:color w:val="000000"/>
        </w:rPr>
        <w:t>±</w:t>
      </w:r>
      <w:r w:rsidR="00970AF2" w:rsidRPr="00CC7326">
        <w:rPr>
          <w:rFonts w:asciiTheme="majorHAnsi" w:hAnsiTheme="majorHAnsi"/>
        </w:rPr>
        <w:t xml:space="preserve"> </w:t>
      </w:r>
      <w:r w:rsidRPr="00CC7326">
        <w:rPr>
          <w:rFonts w:asciiTheme="majorHAnsi" w:hAnsiTheme="majorHAnsi"/>
        </w:rPr>
        <w:t>5.64</w:t>
      </w:r>
      <w:ins w:id="131" w:author="Frini Karayanidis" w:date="2013-12-11T21:58:00Z">
        <w:r w:rsidR="00B2180C">
          <w:rPr>
            <w:rFonts w:asciiTheme="majorHAnsi" w:hAnsiTheme="majorHAnsi"/>
          </w:rPr>
          <w:t xml:space="preserve"> years</w:t>
        </w:r>
      </w:ins>
      <w:bookmarkStart w:id="132" w:name="_GoBack"/>
      <w:bookmarkEnd w:id="132"/>
      <w:r w:rsidRPr="00CC7326">
        <w:rPr>
          <w:rFonts w:asciiTheme="majorHAnsi" w:hAnsiTheme="majorHAnsi"/>
        </w:rPr>
        <w:t xml:space="preserve">) young </w:t>
      </w:r>
      <w:r w:rsidR="00970AF2" w:rsidRPr="00CC7326">
        <w:rPr>
          <w:rFonts w:asciiTheme="majorHAnsi" w:hAnsiTheme="majorHAnsi"/>
        </w:rPr>
        <w:t xml:space="preserve">adults </w:t>
      </w:r>
      <w:r w:rsidRPr="00CC7326">
        <w:rPr>
          <w:rFonts w:asciiTheme="majorHAnsi" w:hAnsiTheme="majorHAnsi"/>
        </w:rPr>
        <w:t xml:space="preserve">from the Newcastle community </w:t>
      </w:r>
      <w:r w:rsidR="00970AF2" w:rsidRPr="00CC7326">
        <w:rPr>
          <w:rFonts w:asciiTheme="majorHAnsi" w:hAnsiTheme="majorHAnsi"/>
        </w:rPr>
        <w:t xml:space="preserve">took part in the current study as part of the larger </w:t>
      </w:r>
      <w:del w:id="133" w:author="Frini Karayanidis" w:date="2013-12-11T21:46:00Z">
        <w:r w:rsidR="00970AF2" w:rsidRPr="00CC7326" w:rsidDel="001A2520">
          <w:rPr>
            <w:rFonts w:asciiTheme="majorHAnsi" w:hAnsiTheme="majorHAnsi"/>
          </w:rPr>
          <w:delText>Age-ility P</w:delText>
        </w:r>
      </w:del>
      <w:ins w:id="134" w:author="Frini Karayanidis" w:date="2013-12-11T21:46:00Z">
        <w:r w:rsidR="001A2520">
          <w:rPr>
            <w:rFonts w:asciiTheme="majorHAnsi" w:hAnsiTheme="majorHAnsi"/>
          </w:rPr>
          <w:t>p</w:t>
        </w:r>
      </w:ins>
      <w:r w:rsidR="00970AF2" w:rsidRPr="00CC7326">
        <w:rPr>
          <w:rFonts w:asciiTheme="majorHAnsi" w:hAnsiTheme="majorHAnsi"/>
        </w:rPr>
        <w:t>roject (</w:t>
      </w:r>
      <w:hyperlink r:id="rId7" w:history="1">
        <w:r w:rsidRPr="00CC7326">
          <w:rPr>
            <w:rStyle w:val="Hyperlink"/>
            <w:rFonts w:asciiTheme="majorHAnsi" w:hAnsiTheme="majorHAnsi"/>
          </w:rPr>
          <w:t>http://www.age-ility.org.au/</w:t>
        </w:r>
      </w:hyperlink>
      <w:r w:rsidR="00970AF2" w:rsidRPr="00CC7326">
        <w:rPr>
          <w:rFonts w:asciiTheme="majorHAnsi" w:hAnsiTheme="majorHAnsi"/>
        </w:rPr>
        <w:t>) and recei</w:t>
      </w:r>
      <w:r w:rsidRPr="00CC7326">
        <w:rPr>
          <w:rFonts w:asciiTheme="majorHAnsi" w:hAnsiTheme="majorHAnsi"/>
        </w:rPr>
        <w:t xml:space="preserve">ved $20 per hour reimbursement. </w:t>
      </w:r>
      <w:commentRangeStart w:id="135"/>
      <w:r w:rsidRPr="00CC7326">
        <w:rPr>
          <w:rFonts w:asciiTheme="majorHAnsi" w:hAnsiTheme="majorHAnsi"/>
        </w:rPr>
        <w:t xml:space="preserve">Participants undertook three testing sessions as part of the larger project: an initial neuropsychological testing session where participants performed an extensive neuropsychological testing battery and learnt the current task switching paradigm, an EEG recording session and a final MRI scanning session. Only data from the </w:t>
      </w:r>
      <w:r w:rsidRPr="00CC7326">
        <w:rPr>
          <w:rFonts w:asciiTheme="majorHAnsi" w:hAnsiTheme="majorHAnsi"/>
        </w:rPr>
        <w:lastRenderedPageBreak/>
        <w:t xml:space="preserve">EEG session is reported here. </w:t>
      </w:r>
      <w:commentRangeEnd w:id="135"/>
      <w:r w:rsidR="00B2180C">
        <w:rPr>
          <w:rStyle w:val="CommentReference"/>
        </w:rPr>
        <w:commentReference w:id="135"/>
      </w:r>
      <w:r w:rsidRPr="00CC7326">
        <w:rPr>
          <w:rFonts w:asciiTheme="majorHAnsi" w:hAnsiTheme="majorHAnsi"/>
        </w:rPr>
        <w:t xml:space="preserve">All participants were </w:t>
      </w:r>
      <w:ins w:id="136" w:author="Frini Karayanidis" w:date="2013-12-11T21:50:00Z">
        <w:r w:rsidR="00B2180C">
          <w:rPr>
            <w:rFonts w:asciiTheme="majorHAnsi" w:hAnsiTheme="majorHAnsi"/>
          </w:rPr>
          <w:t xml:space="preserve">asked to abstain </w:t>
        </w:r>
      </w:ins>
      <w:del w:id="137" w:author="Frini Karayanidis" w:date="2013-12-11T21:50:00Z">
        <w:r w:rsidRPr="00CC7326" w:rsidDel="00B2180C">
          <w:rPr>
            <w:rFonts w:asciiTheme="majorHAnsi" w:hAnsiTheme="majorHAnsi"/>
          </w:rPr>
          <w:delText xml:space="preserve">free </w:delText>
        </w:r>
      </w:del>
      <w:r w:rsidRPr="00CC7326">
        <w:rPr>
          <w:rFonts w:asciiTheme="majorHAnsi" w:hAnsiTheme="majorHAnsi"/>
        </w:rPr>
        <w:t xml:space="preserve">from caffeine and alcohol prior to </w:t>
      </w:r>
      <w:del w:id="138" w:author="Frini Karayanidis" w:date="2013-12-11T21:56:00Z">
        <w:r w:rsidRPr="00CC7326" w:rsidDel="00B2180C">
          <w:rPr>
            <w:rFonts w:asciiTheme="majorHAnsi" w:hAnsiTheme="majorHAnsi"/>
          </w:rPr>
          <w:delText>the session</w:delText>
        </w:r>
      </w:del>
      <w:ins w:id="139" w:author="Frini Karayanidis" w:date="2013-12-11T21:56:00Z">
        <w:r w:rsidR="00B2180C">
          <w:rPr>
            <w:rFonts w:asciiTheme="majorHAnsi" w:hAnsiTheme="majorHAnsi"/>
          </w:rPr>
          <w:t>testing</w:t>
        </w:r>
      </w:ins>
      <w:r w:rsidRPr="00CC7326">
        <w:rPr>
          <w:rFonts w:asciiTheme="majorHAnsi" w:hAnsiTheme="majorHAnsi"/>
        </w:rPr>
        <w:t xml:space="preserve">, </w:t>
      </w:r>
      <w:ins w:id="140" w:author="Frini Karayanidis" w:date="2013-12-11T21:56:00Z">
        <w:r w:rsidR="00B2180C">
          <w:rPr>
            <w:rFonts w:asciiTheme="majorHAnsi" w:hAnsiTheme="majorHAnsi"/>
          </w:rPr>
          <w:t xml:space="preserve">were </w:t>
        </w:r>
      </w:ins>
      <w:commentRangeStart w:id="141"/>
      <w:r w:rsidRPr="00CC7326">
        <w:rPr>
          <w:rFonts w:asciiTheme="majorHAnsi" w:hAnsiTheme="majorHAnsi"/>
        </w:rPr>
        <w:t xml:space="preserve">right-handed </w:t>
      </w:r>
      <w:commentRangeEnd w:id="141"/>
      <w:r w:rsidR="00B87BE0" w:rsidRPr="00CC7326">
        <w:rPr>
          <w:rStyle w:val="CommentReference"/>
          <w:rFonts w:asciiTheme="majorHAnsi" w:hAnsiTheme="majorHAnsi"/>
          <w:sz w:val="24"/>
          <w:szCs w:val="24"/>
        </w:rPr>
        <w:commentReference w:id="141"/>
      </w:r>
      <w:r w:rsidRPr="00CC7326">
        <w:rPr>
          <w:rFonts w:asciiTheme="majorHAnsi" w:hAnsiTheme="majorHAnsi"/>
        </w:rPr>
        <w:t xml:space="preserve">and </w:t>
      </w:r>
      <w:ins w:id="142" w:author="Frini Karayanidis" w:date="2013-12-11T21:56:00Z">
        <w:r w:rsidR="00B2180C">
          <w:rPr>
            <w:rFonts w:asciiTheme="majorHAnsi" w:hAnsiTheme="majorHAnsi"/>
          </w:rPr>
          <w:t xml:space="preserve">had no current </w:t>
        </w:r>
      </w:ins>
      <w:del w:id="143" w:author="Frini Karayanidis" w:date="2013-12-11T21:56:00Z">
        <w:r w:rsidR="00F25885" w:rsidRPr="00CC7326" w:rsidDel="00B2180C">
          <w:rPr>
            <w:rFonts w:asciiTheme="majorHAnsi" w:hAnsiTheme="majorHAnsi"/>
          </w:rPr>
          <w:delText>free from</w:delText>
        </w:r>
        <w:r w:rsidRPr="00CC7326" w:rsidDel="00B2180C">
          <w:rPr>
            <w:rFonts w:asciiTheme="majorHAnsi" w:hAnsiTheme="majorHAnsi"/>
          </w:rPr>
          <w:delText xml:space="preserve"> </w:delText>
        </w:r>
      </w:del>
      <w:r w:rsidRPr="00CC7326">
        <w:rPr>
          <w:rFonts w:asciiTheme="majorHAnsi" w:hAnsiTheme="majorHAnsi"/>
        </w:rPr>
        <w:t xml:space="preserve">neurological </w:t>
      </w:r>
      <w:ins w:id="144" w:author="Frini Karayanidis" w:date="2013-12-11T21:56:00Z">
        <w:r w:rsidR="00B2180C">
          <w:rPr>
            <w:rFonts w:asciiTheme="majorHAnsi" w:hAnsiTheme="majorHAnsi"/>
          </w:rPr>
          <w:t xml:space="preserve">or psychiatric </w:t>
        </w:r>
      </w:ins>
      <w:r w:rsidRPr="00CC7326">
        <w:rPr>
          <w:rFonts w:asciiTheme="majorHAnsi" w:hAnsiTheme="majorHAnsi"/>
        </w:rPr>
        <w:t>disorder</w:t>
      </w:r>
      <w:del w:id="145" w:author="Frini Karayanidis" w:date="2013-12-11T21:56:00Z">
        <w:r w:rsidRPr="00CC7326" w:rsidDel="00B2180C">
          <w:rPr>
            <w:rFonts w:asciiTheme="majorHAnsi" w:hAnsiTheme="majorHAnsi"/>
          </w:rPr>
          <w:delText>s</w:delText>
        </w:r>
      </w:del>
      <w:r w:rsidRPr="00CC7326">
        <w:rPr>
          <w:rFonts w:asciiTheme="majorHAnsi" w:hAnsiTheme="majorHAnsi"/>
        </w:rPr>
        <w:t xml:space="preserve">. </w:t>
      </w:r>
      <w:commentRangeStart w:id="146"/>
      <w:r w:rsidRPr="00CC7326">
        <w:rPr>
          <w:rFonts w:asciiTheme="majorHAnsi" w:hAnsiTheme="majorHAnsi"/>
        </w:rPr>
        <w:t xml:space="preserve">The </w:t>
      </w:r>
      <w:r w:rsidR="00F25885" w:rsidRPr="00CC7326">
        <w:rPr>
          <w:rFonts w:asciiTheme="majorHAnsi" w:hAnsiTheme="majorHAnsi"/>
        </w:rPr>
        <w:t>University of Newcastle Humans Ethics Research Committee approved the current study</w:t>
      </w:r>
      <w:r w:rsidRPr="00CC7326">
        <w:rPr>
          <w:rFonts w:asciiTheme="majorHAnsi" w:hAnsiTheme="majorHAnsi"/>
        </w:rPr>
        <w:t>.</w:t>
      </w:r>
      <w:commentRangeEnd w:id="146"/>
      <w:r w:rsidR="00B2180C">
        <w:rPr>
          <w:rStyle w:val="CommentReference"/>
        </w:rPr>
        <w:commentReference w:id="146"/>
      </w:r>
      <w:r w:rsidRPr="00CC7326">
        <w:rPr>
          <w:rFonts w:asciiTheme="majorHAnsi" w:hAnsiTheme="majorHAnsi"/>
        </w:rPr>
        <w:t xml:space="preserve"> </w:t>
      </w:r>
    </w:p>
    <w:p w14:paraId="5760A667" w14:textId="49530DC1" w:rsidR="002E5E59" w:rsidRPr="00CC7326" w:rsidRDefault="002E5E59" w:rsidP="00ED4DE3">
      <w:pPr>
        <w:spacing w:line="360" w:lineRule="auto"/>
        <w:rPr>
          <w:rFonts w:asciiTheme="majorHAnsi" w:hAnsiTheme="majorHAnsi"/>
          <w:i/>
        </w:rPr>
      </w:pPr>
      <w:commentRangeStart w:id="147"/>
      <w:r w:rsidRPr="00CC7326">
        <w:rPr>
          <w:rFonts w:asciiTheme="majorHAnsi" w:hAnsiTheme="majorHAnsi"/>
          <w:i/>
        </w:rPr>
        <w:t>Stimuli and Task</w:t>
      </w:r>
      <w:commentRangeEnd w:id="147"/>
      <w:r w:rsidR="00B2180C">
        <w:rPr>
          <w:rStyle w:val="CommentReference"/>
        </w:rPr>
        <w:commentReference w:id="147"/>
      </w:r>
    </w:p>
    <w:p w14:paraId="5B92CA98" w14:textId="59ED60FC" w:rsidR="00634033" w:rsidRPr="00CC7326" w:rsidRDefault="002E5E59" w:rsidP="00ED4DE3">
      <w:pPr>
        <w:spacing w:line="360" w:lineRule="auto"/>
        <w:rPr>
          <w:rFonts w:asciiTheme="majorHAnsi" w:hAnsiTheme="majorHAnsi"/>
        </w:rPr>
      </w:pPr>
      <w:r w:rsidRPr="00CC7326">
        <w:rPr>
          <w:rFonts w:asciiTheme="majorHAnsi" w:hAnsiTheme="majorHAnsi"/>
        </w:rPr>
        <w:tab/>
        <w:t xml:space="preserve">Participants completed a cued trials task switching paradigm, described elsewhere </w:t>
      </w:r>
      <w:r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MDkpPC9EaXNwbGF5VGV4dD48cmVjb3JkPjxyZWMtbnVtYmVyPjI8L3JlYy1udW1iZXI+PGZvcmVp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</w:fldData>
        </w:fldChar>
      </w:r>
      <w:r w:rsidR="0008389F" w:rsidRPr="00CC7326">
        <w:rPr>
          <w:rFonts w:asciiTheme="majorHAnsi" w:hAnsiTheme="majorHAnsi"/>
        </w:rPr>
        <w:instrText xml:space="preserve"> ADDIN EN.CITE </w:instrText>
      </w:r>
      <w:r w:rsidR="0008389F" w:rsidRPr="00CC7326">
        <w:rPr>
          <w:rFonts w:asciiTheme="majorHAnsi" w:hAnsiTheme="majorHAnsi"/>
        </w:rPr>
        <w:fldChar w:fldCharType="begin">
          <w:fldData xml:space="preserve">PEVuZE5vdGU+PENpdGU+PEF1dGhvcj5LYXJheWFuaWRpczwvQXV0aG9yPjxZZWFyPjIwMDk8L1ll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</w:fldData>
        </w:fldChar>
      </w:r>
      <w:r w:rsidR="0008389F" w:rsidRPr="00CC7326">
        <w:rPr>
          <w:rFonts w:asciiTheme="majorHAnsi" w:hAnsiTheme="majorHAnsi"/>
        </w:rPr>
        <w:instrText xml:space="preserve"> ADDIN EN.CITE.DATA </w:instrText>
      </w:r>
      <w:r w:rsidR="0008389F" w:rsidRPr="00CC7326">
        <w:rPr>
          <w:rFonts w:asciiTheme="majorHAnsi" w:hAnsiTheme="majorHAnsi"/>
        </w:rPr>
      </w:r>
      <w:r w:rsidR="0008389F" w:rsidRPr="00CC7326">
        <w:rPr>
          <w:rFonts w:asciiTheme="majorHAnsi" w:hAnsiTheme="majorHAnsi"/>
        </w:rPr>
        <w:fldChar w:fldCharType="end"/>
      </w:r>
      <w:r w:rsidRPr="00CC7326">
        <w:rPr>
          <w:rFonts w:asciiTheme="majorHAnsi" w:hAnsiTheme="majorHAnsi"/>
        </w:rPr>
      </w:r>
      <w:r w:rsidRPr="00CC7326">
        <w:rPr>
          <w:rFonts w:asciiTheme="majorHAnsi" w:hAnsiTheme="majorHAnsi"/>
        </w:rPr>
        <w:fldChar w:fldCharType="separate"/>
      </w:r>
      <w:r w:rsidRPr="00CC7326">
        <w:rPr>
          <w:rFonts w:asciiTheme="majorHAnsi" w:hAnsiTheme="majorHAnsi"/>
          <w:noProof/>
        </w:rPr>
        <w:t>(</w:t>
      </w:r>
      <w:hyperlink w:anchor="_ENREF_14" w:tooltip="Karayanidis, 2009 #2" w:history="1">
        <w:r w:rsidR="00F95267" w:rsidRPr="00CC7326">
          <w:rPr>
            <w:rFonts w:asciiTheme="majorHAnsi" w:hAnsiTheme="majorHAnsi"/>
            <w:noProof/>
          </w:rPr>
          <w:t>Karayanidis et al., 2009</w:t>
        </w:r>
      </w:hyperlink>
      <w:r w:rsidRPr="00CC7326">
        <w:rPr>
          <w:rFonts w:asciiTheme="majorHAnsi" w:hAnsiTheme="majorHAnsi"/>
          <w:noProof/>
        </w:rPr>
        <w:t>)</w:t>
      </w:r>
      <w:r w:rsidRPr="00CC7326">
        <w:rPr>
          <w:rFonts w:asciiTheme="majorHAnsi" w:hAnsiTheme="majorHAnsi"/>
        </w:rPr>
        <w:fldChar w:fldCharType="end"/>
      </w:r>
      <w:r w:rsidRPr="00CC7326">
        <w:rPr>
          <w:rFonts w:asciiTheme="majorHAnsi" w:hAnsiTheme="majorHAnsi"/>
        </w:rPr>
        <w:t xml:space="preserve">, whilst having simultaneous EEG recorded. In brief, participants were presented with a wheel divided into six segments, with two adjacent segments representing one of three classification tasks (letter task – vowel/consonant; digit task – odd/even; colour task – hot/cold; see Figure 1a). Two adjacent segments of the wheel were bolded, serving as a cue for 1000ms prior to target onset to indicate what the upcoming task would be. </w:t>
      </w:r>
      <w:r w:rsidR="000B4B4A" w:rsidRPr="00CC7326">
        <w:rPr>
          <w:rFonts w:asciiTheme="majorHAnsi" w:hAnsiTheme="majorHAnsi"/>
        </w:rPr>
        <w:t xml:space="preserve">The cue disappeared at target onset. </w:t>
      </w:r>
      <w:r w:rsidRPr="00CC7326">
        <w:rPr>
          <w:rFonts w:asciiTheme="majorHAnsi" w:hAnsiTheme="majorHAnsi"/>
        </w:rPr>
        <w:t xml:space="preserve">The cue could highlight </w:t>
      </w:r>
      <w:r w:rsidR="000B4B4A" w:rsidRPr="00CC7326">
        <w:rPr>
          <w:rFonts w:asciiTheme="majorHAnsi" w:hAnsiTheme="majorHAnsi"/>
        </w:rPr>
        <w:t>an entire task section, providing a fully-informative cue that facilitate</w:t>
      </w:r>
      <w:r w:rsidR="00F25885" w:rsidRPr="00CC7326">
        <w:rPr>
          <w:rFonts w:asciiTheme="majorHAnsi" w:hAnsiTheme="majorHAnsi"/>
        </w:rPr>
        <w:t>s</w:t>
      </w:r>
      <w:r w:rsidR="000B4B4A" w:rsidRPr="00CC7326">
        <w:rPr>
          <w:rFonts w:asciiTheme="majorHAnsi" w:hAnsiTheme="majorHAnsi"/>
        </w:rPr>
        <w:t xml:space="preserve"> preparatory, proactive control. If this cue indicated the same task as the previous trial, we deemed this a </w:t>
      </w:r>
      <w:r w:rsidR="000B4B4A" w:rsidRPr="00CC7326">
        <w:rPr>
          <w:rFonts w:asciiTheme="majorHAnsi" w:hAnsiTheme="majorHAnsi"/>
          <w:i/>
        </w:rPr>
        <w:t>repeat</w:t>
      </w:r>
      <w:r w:rsidR="000B4B4A" w:rsidRPr="00CC7326">
        <w:rPr>
          <w:rFonts w:asciiTheme="majorHAnsi" w:hAnsiTheme="majorHAnsi"/>
        </w:rPr>
        <w:t xml:space="preserve"> </w:t>
      </w:r>
      <w:proofErr w:type="gramStart"/>
      <w:r w:rsidR="000B4B4A" w:rsidRPr="00CC7326">
        <w:rPr>
          <w:rFonts w:asciiTheme="majorHAnsi" w:hAnsiTheme="majorHAnsi"/>
        </w:rPr>
        <w:t>trial,</w:t>
      </w:r>
      <w:proofErr w:type="gramEnd"/>
      <w:r w:rsidR="000B4B4A" w:rsidRPr="00CC7326">
        <w:rPr>
          <w:rFonts w:asciiTheme="majorHAnsi" w:hAnsiTheme="majorHAnsi"/>
        </w:rPr>
        <w:t xml:space="preserve"> if it indicated a change we deemed this a </w:t>
      </w:r>
      <w:r w:rsidR="000B4B4A" w:rsidRPr="00CC7326">
        <w:rPr>
          <w:rFonts w:asciiTheme="majorHAnsi" w:hAnsiTheme="majorHAnsi"/>
          <w:i/>
        </w:rPr>
        <w:t>switch-to</w:t>
      </w:r>
      <w:r w:rsidR="000B4B4A" w:rsidRPr="00CC7326">
        <w:rPr>
          <w:rFonts w:asciiTheme="majorHAnsi" w:hAnsiTheme="majorHAnsi"/>
        </w:rPr>
        <w:t xml:space="preserve"> trial (see Figure 1a). Alternatively, a cue could highlight two adjacent segments of the wheel that contained two possible tasks. If the cue indicated a change in task but not the identity of the upcoming task, we deemed this a </w:t>
      </w:r>
      <w:r w:rsidR="000B4B4A" w:rsidRPr="00CC7326">
        <w:rPr>
          <w:rFonts w:asciiTheme="majorHAnsi" w:hAnsiTheme="majorHAnsi"/>
          <w:i/>
        </w:rPr>
        <w:t>switch-away</w:t>
      </w:r>
      <w:r w:rsidR="000B4B4A" w:rsidRPr="00CC7326">
        <w:rPr>
          <w:rFonts w:asciiTheme="majorHAnsi" w:hAnsiTheme="majorHAnsi"/>
        </w:rPr>
        <w:t xml:space="preserve"> trial. If the cue segments highlighted a previous task and an additional task we deemed this a </w:t>
      </w:r>
      <w:proofErr w:type="spellStart"/>
      <w:r w:rsidR="000B4B4A" w:rsidRPr="00CC7326">
        <w:rPr>
          <w:rFonts w:asciiTheme="majorHAnsi" w:hAnsiTheme="majorHAnsi"/>
          <w:i/>
        </w:rPr>
        <w:t>noninformative</w:t>
      </w:r>
      <w:proofErr w:type="spellEnd"/>
      <w:r w:rsidR="000B4B4A" w:rsidRPr="00CC7326">
        <w:rPr>
          <w:rFonts w:asciiTheme="majorHAnsi" w:hAnsiTheme="majorHAnsi"/>
        </w:rPr>
        <w:t xml:space="preserve"> trial. Participants completed 72 trials per block (plus five initial dummy trials) for 10 blocks. Fifty per</w:t>
      </w:r>
      <w:r w:rsidR="00634033" w:rsidRPr="00CC7326">
        <w:rPr>
          <w:rFonts w:asciiTheme="majorHAnsi" w:hAnsiTheme="majorHAnsi"/>
        </w:rPr>
        <w:t xml:space="preserve"> </w:t>
      </w:r>
      <w:r w:rsidR="000B4B4A" w:rsidRPr="00CC7326">
        <w:rPr>
          <w:rFonts w:asciiTheme="majorHAnsi" w:hAnsiTheme="majorHAnsi"/>
        </w:rPr>
        <w:t>cent of trials were fully-informative, 25</w:t>
      </w:r>
      <w:r w:rsidR="00634033" w:rsidRPr="00CC7326">
        <w:rPr>
          <w:rFonts w:asciiTheme="majorHAnsi" w:hAnsiTheme="majorHAnsi"/>
        </w:rPr>
        <w:t xml:space="preserve">% switch-away, 12.5% </w:t>
      </w:r>
      <w:proofErr w:type="spellStart"/>
      <w:r w:rsidR="00634033" w:rsidRPr="00CC7326">
        <w:rPr>
          <w:rFonts w:asciiTheme="majorHAnsi" w:hAnsiTheme="majorHAnsi"/>
        </w:rPr>
        <w:t>noninformative</w:t>
      </w:r>
      <w:proofErr w:type="spellEnd"/>
      <w:r w:rsidR="00634033" w:rsidRPr="00CC7326">
        <w:rPr>
          <w:rFonts w:asciiTheme="majorHAnsi" w:hAnsiTheme="majorHAnsi"/>
        </w:rPr>
        <w:t xml:space="preserve"> repeat and 12.5% </w:t>
      </w:r>
      <w:proofErr w:type="spellStart"/>
      <w:r w:rsidR="00634033" w:rsidRPr="00CC7326">
        <w:rPr>
          <w:rFonts w:asciiTheme="majorHAnsi" w:hAnsiTheme="majorHAnsi"/>
        </w:rPr>
        <w:t>noninformative</w:t>
      </w:r>
      <w:proofErr w:type="spellEnd"/>
      <w:r w:rsidR="00634033" w:rsidRPr="00CC7326">
        <w:rPr>
          <w:rFonts w:asciiTheme="majorHAnsi" w:hAnsiTheme="majorHAnsi"/>
        </w:rPr>
        <w:t xml:space="preserve"> switch. All targets contained a task relevant feature (e.g. a vowel for a cued letter task), an incongruently mapped distractor (e.g. an even digit) and a neutral feature for the third task (e.g. a grey target ‘A4’). The same target did not occur on successive trials, participants responded using push buttons built into a chair and response hand mappings were counterbalanced between participants.</w:t>
      </w:r>
    </w:p>
    <w:p w14:paraId="46A52A42" w14:textId="6366F6FC" w:rsidR="002E5E59" w:rsidRPr="00CC7326" w:rsidRDefault="00634033" w:rsidP="00ED4DE3">
      <w:pPr>
        <w:spacing w:line="360" w:lineRule="auto"/>
        <w:rPr>
          <w:rFonts w:asciiTheme="majorHAnsi" w:hAnsiTheme="majorHAnsi"/>
          <w:i/>
        </w:rPr>
      </w:pPr>
      <w:r w:rsidRPr="00CC7326">
        <w:rPr>
          <w:rFonts w:asciiTheme="majorHAnsi" w:hAnsiTheme="majorHAnsi"/>
        </w:rPr>
        <w:t xml:space="preserve"> </w:t>
      </w:r>
      <w:r w:rsidR="006420F1" w:rsidRPr="00CC7326">
        <w:rPr>
          <w:rFonts w:asciiTheme="majorHAnsi" w:hAnsiTheme="majorHAnsi"/>
          <w:i/>
        </w:rPr>
        <w:t xml:space="preserve">Procedure and </w:t>
      </w:r>
      <w:r w:rsidRPr="00CC7326">
        <w:rPr>
          <w:rFonts w:asciiTheme="majorHAnsi" w:hAnsiTheme="majorHAnsi"/>
          <w:i/>
        </w:rPr>
        <w:t>EEG recording</w:t>
      </w:r>
    </w:p>
    <w:p w14:paraId="34B5AF06" w14:textId="5CBB67C7" w:rsidR="006420F1" w:rsidRPr="00CC7326" w:rsidRDefault="00FF1F55" w:rsidP="006420F1">
      <w:pPr>
        <w:spacing w:line="360" w:lineRule="auto"/>
        <w:rPr>
          <w:rFonts w:asciiTheme="majorHAnsi" w:hAnsiTheme="majorHAnsi"/>
        </w:rPr>
      </w:pPr>
      <w:r w:rsidRPr="00CC7326">
        <w:rPr>
          <w:rFonts w:asciiTheme="majorHAnsi" w:hAnsiTheme="majorHAnsi"/>
        </w:rPr>
        <w:tab/>
      </w:r>
      <w:r w:rsidR="006420F1" w:rsidRPr="00CC7326">
        <w:rPr>
          <w:rFonts w:asciiTheme="majorHAnsi" w:hAnsiTheme="majorHAnsi"/>
        </w:rPr>
        <w:t>Before the EEG session participants learnt and practiced both the single blocks of each task and switching blocks over two training sessions, comprising 1320 practice trials total. At the time of the experimental session, p</w:t>
      </w:r>
      <w:r w:rsidRPr="00CC7326">
        <w:rPr>
          <w:rFonts w:asciiTheme="majorHAnsi" w:hAnsiTheme="majorHAnsi"/>
        </w:rPr>
        <w:t xml:space="preserve">articipants performed the task switching paradigm in a dimmed testing room with </w:t>
      </w:r>
      <w:r w:rsidR="006420F1" w:rsidRPr="00CC7326">
        <w:rPr>
          <w:rFonts w:asciiTheme="majorHAnsi" w:hAnsiTheme="majorHAnsi"/>
        </w:rPr>
        <w:t xml:space="preserve">simultaneous EEG recorded. EEG was recorded continuously at a sampling rate of 2048Hz from 64 scalp electrodes and eight external leads (two outer canthi of the eyes, two supraorbital, two </w:t>
      </w:r>
      <w:proofErr w:type="spellStart"/>
      <w:r w:rsidR="006420F1" w:rsidRPr="00CC7326">
        <w:rPr>
          <w:rFonts w:asciiTheme="majorHAnsi" w:hAnsiTheme="majorHAnsi"/>
        </w:rPr>
        <w:t>infraorbital</w:t>
      </w:r>
      <w:proofErr w:type="spellEnd"/>
      <w:r w:rsidR="006420F1" w:rsidRPr="00CC7326">
        <w:rPr>
          <w:rFonts w:asciiTheme="majorHAnsi" w:hAnsiTheme="majorHAnsi"/>
        </w:rPr>
        <w:t xml:space="preserve">, and left and right mastoids) using an </w:t>
      </w:r>
      <w:proofErr w:type="spellStart"/>
      <w:r w:rsidR="006420F1" w:rsidRPr="00CC7326">
        <w:rPr>
          <w:rFonts w:asciiTheme="majorHAnsi" w:hAnsiTheme="majorHAnsi"/>
        </w:rPr>
        <w:t>ActiveTwo</w:t>
      </w:r>
      <w:proofErr w:type="spellEnd"/>
      <w:r w:rsidR="006420F1" w:rsidRPr="00CC7326">
        <w:rPr>
          <w:rFonts w:asciiTheme="majorHAnsi" w:hAnsiTheme="majorHAnsi"/>
        </w:rPr>
        <w:t xml:space="preserve"> </w:t>
      </w:r>
      <w:proofErr w:type="spellStart"/>
      <w:r w:rsidR="006420F1" w:rsidRPr="00CC7326">
        <w:rPr>
          <w:rFonts w:asciiTheme="majorHAnsi" w:hAnsiTheme="majorHAnsi"/>
        </w:rPr>
        <w:t>Biosemi</w:t>
      </w:r>
      <w:proofErr w:type="spellEnd"/>
      <w:r w:rsidR="006420F1" w:rsidRPr="00CC7326">
        <w:rPr>
          <w:rFonts w:asciiTheme="majorHAnsi" w:hAnsiTheme="majorHAnsi"/>
        </w:rPr>
        <w:t xml:space="preserve"> EEG system. Data was </w:t>
      </w:r>
      <w:r w:rsidR="00CA6B93" w:rsidRPr="00CC7326">
        <w:rPr>
          <w:rFonts w:asciiTheme="majorHAnsi" w:hAnsiTheme="majorHAnsi"/>
        </w:rPr>
        <w:t>recorded with reference to the common mode signal (CMS) and right driven leg (DRL) electrodes.</w:t>
      </w:r>
      <w:r w:rsidR="006420F1" w:rsidRPr="00CC7326">
        <w:rPr>
          <w:rFonts w:asciiTheme="majorHAnsi" w:hAnsiTheme="majorHAnsi"/>
        </w:rPr>
        <w:t xml:space="preserve"> </w:t>
      </w:r>
      <w:r w:rsidR="00F14707" w:rsidRPr="00CC7326">
        <w:rPr>
          <w:rFonts w:asciiTheme="majorHAnsi" w:hAnsiTheme="majorHAnsi"/>
        </w:rPr>
        <w:t>Initially participants undertook a brief two minute</w:t>
      </w:r>
      <w:r w:rsidR="00B87BE0" w:rsidRPr="00CC7326">
        <w:rPr>
          <w:rFonts w:asciiTheme="majorHAnsi" w:hAnsiTheme="majorHAnsi"/>
        </w:rPr>
        <w:t>s</w:t>
      </w:r>
      <w:r w:rsidR="00F14707" w:rsidRPr="00CC7326">
        <w:rPr>
          <w:rFonts w:asciiTheme="majorHAnsi" w:hAnsiTheme="majorHAnsi"/>
        </w:rPr>
        <w:t xml:space="preserve"> eyes closed resting state </w:t>
      </w:r>
      <w:r w:rsidR="00F14707" w:rsidRPr="00CC7326">
        <w:rPr>
          <w:rFonts w:asciiTheme="majorHAnsi" w:hAnsiTheme="majorHAnsi"/>
        </w:rPr>
        <w:lastRenderedPageBreak/>
        <w:t xml:space="preserve">scan, with an additional resting state scan after five blocks and a final resting period at the conclusion. Only task-based EEG is presented here. Participants were presented a tone after errors and had their reaction times and accuracy for each block presented as inter-block feedback alongside a brief </w:t>
      </w:r>
      <w:r w:rsidR="00F25885" w:rsidRPr="00CC7326">
        <w:rPr>
          <w:rFonts w:asciiTheme="majorHAnsi" w:hAnsiTheme="majorHAnsi"/>
        </w:rPr>
        <w:t xml:space="preserve">entertaining </w:t>
      </w:r>
      <w:r w:rsidR="00F14707" w:rsidRPr="00CC7326">
        <w:rPr>
          <w:rFonts w:asciiTheme="majorHAnsi" w:hAnsiTheme="majorHAnsi"/>
        </w:rPr>
        <w:t>video. These breaks were semi-self paced, with participants informing the experimenter when they were ready to proceed to the next block. This was done to minimise fatigue effects.</w:t>
      </w:r>
    </w:p>
    <w:p w14:paraId="68B14CCF" w14:textId="50F96A5E" w:rsidR="00F14707" w:rsidRPr="00CC7326" w:rsidRDefault="00476601" w:rsidP="006420F1">
      <w:pPr>
        <w:spacing w:line="360" w:lineRule="auto"/>
        <w:rPr>
          <w:rFonts w:asciiTheme="majorHAnsi" w:hAnsiTheme="majorHAnsi"/>
          <w:i/>
        </w:rPr>
      </w:pPr>
      <w:r w:rsidRPr="00CC7326">
        <w:rPr>
          <w:rFonts w:asciiTheme="majorHAnsi" w:hAnsiTheme="majorHAnsi"/>
          <w:i/>
        </w:rPr>
        <w:t>Data Analysis</w:t>
      </w:r>
    </w:p>
    <w:p w14:paraId="41D379D7" w14:textId="32292583" w:rsidR="00476601" w:rsidRPr="00CC7326" w:rsidRDefault="00476601" w:rsidP="00476601">
      <w:pPr>
        <w:spacing w:line="360" w:lineRule="auto"/>
        <w:rPr>
          <w:rFonts w:asciiTheme="majorHAnsi" w:hAnsiTheme="majorHAnsi"/>
        </w:rPr>
      </w:pPr>
      <w:r w:rsidRPr="00CC7326">
        <w:rPr>
          <w:rFonts w:asciiTheme="majorHAnsi" w:hAnsiTheme="majorHAnsi"/>
        </w:rPr>
        <w:tab/>
        <w:t xml:space="preserve">For both behavioural and EEG analyses the first five trials from each block were excluded, alongside trials faster than 200ms and slower than three standard deviations above each participant’s mean RT. For EEG processing, trials </w:t>
      </w:r>
      <w:r w:rsidR="00FB4E87" w:rsidRPr="00CC7326">
        <w:rPr>
          <w:rFonts w:asciiTheme="majorHAnsi" w:hAnsiTheme="majorHAnsi"/>
        </w:rPr>
        <w:t>followi</w:t>
      </w:r>
      <w:r w:rsidRPr="00CC7326">
        <w:rPr>
          <w:rFonts w:asciiTheme="majorHAnsi" w:hAnsiTheme="majorHAnsi"/>
        </w:rPr>
        <w:t>ng an error were also excluded.</w:t>
      </w:r>
    </w:p>
    <w:p w14:paraId="0115AE9F" w14:textId="37D8B260" w:rsidR="00F004C5" w:rsidRPr="00CC7326" w:rsidRDefault="00F004C5" w:rsidP="00476601">
      <w:pPr>
        <w:spacing w:line="360" w:lineRule="auto"/>
        <w:rPr>
          <w:rFonts w:asciiTheme="majorHAnsi" w:hAnsiTheme="majorHAnsi"/>
          <w:i/>
        </w:rPr>
      </w:pPr>
      <w:r w:rsidRPr="00CC7326">
        <w:rPr>
          <w:rFonts w:asciiTheme="majorHAnsi" w:hAnsiTheme="majorHAnsi"/>
          <w:i/>
        </w:rPr>
        <w:t>EEG Analysis</w:t>
      </w:r>
    </w:p>
    <w:p w14:paraId="259BFBE3" w14:textId="1C8937BA" w:rsidR="0092423F" w:rsidRPr="00CC7326" w:rsidRDefault="00FB4E87" w:rsidP="0092423F">
      <w:pPr>
        <w:spacing w:line="360" w:lineRule="auto"/>
        <w:ind w:firstLine="720"/>
        <w:rPr>
          <w:rFonts w:asciiTheme="majorHAnsi" w:hAnsiTheme="majorHAnsi"/>
        </w:rPr>
      </w:pPr>
      <w:r w:rsidRPr="00CC7326">
        <w:rPr>
          <w:rFonts w:asciiTheme="majorHAnsi" w:hAnsiTheme="majorHAnsi"/>
        </w:rPr>
        <w:t xml:space="preserve">EEG data was processed offline </w:t>
      </w:r>
      <w:r w:rsidR="00990E3A" w:rsidRPr="00CC7326">
        <w:rPr>
          <w:rFonts w:asciiTheme="majorHAnsi" w:hAnsiTheme="majorHAnsi"/>
        </w:rPr>
        <w:t>in MATLAB 2011b (</w:t>
      </w:r>
      <w:proofErr w:type="spellStart"/>
      <w:r w:rsidR="00990E3A" w:rsidRPr="00CC7326">
        <w:rPr>
          <w:rFonts w:asciiTheme="majorHAnsi" w:hAnsiTheme="majorHAnsi"/>
        </w:rPr>
        <w:t>MathWorks</w:t>
      </w:r>
      <w:proofErr w:type="spellEnd"/>
      <w:r w:rsidR="00990E3A" w:rsidRPr="00CC7326">
        <w:rPr>
          <w:rFonts w:asciiTheme="majorHAnsi" w:hAnsiTheme="majorHAnsi"/>
        </w:rPr>
        <w:t xml:space="preserve">) </w:t>
      </w:r>
      <w:r w:rsidR="00AA22A5" w:rsidRPr="00CC7326">
        <w:rPr>
          <w:rFonts w:asciiTheme="majorHAnsi" w:hAnsiTheme="majorHAnsi"/>
        </w:rPr>
        <w:t>using a custom built ana</w:t>
      </w:r>
      <w:r w:rsidR="00800E90" w:rsidRPr="00CC7326">
        <w:rPr>
          <w:rFonts w:asciiTheme="majorHAnsi" w:hAnsiTheme="majorHAnsi"/>
        </w:rPr>
        <w:t xml:space="preserve">lysis pipeline, utilising </w:t>
      </w:r>
      <w:r w:rsidR="00990E3A" w:rsidRPr="00CC7326">
        <w:rPr>
          <w:rFonts w:asciiTheme="majorHAnsi" w:hAnsiTheme="majorHAnsi"/>
        </w:rPr>
        <w:t xml:space="preserve">the open source toolboxes Fieldtrip </w:t>
      </w:r>
      <w:r w:rsidR="006816A9" w:rsidRPr="00CC7326">
        <w:rPr>
          <w:rFonts w:asciiTheme="majorHAnsi" w:hAnsiTheme="majorHAnsi"/>
        </w:rPr>
        <w:fldChar w:fldCharType="begin"/>
      </w:r>
      <w:r w:rsidR="0008389F" w:rsidRPr="00CC7326">
        <w:rPr>
          <w:rFonts w:asciiTheme="majorHAnsi" w:hAnsiTheme="majorHAnsi"/>
        </w:rPr>
        <w:instrText xml:space="preserve"> ADDIN EN.CITE &lt;EndNote&gt;&lt;Cite&gt;&lt;Author&gt;Oostenveld&lt;/Author&gt;&lt;Year&gt;2011&lt;/Year&gt;&lt;RecNum&gt;75&lt;/RecNum&gt;&lt;DisplayText&gt;(Oostenveld, Fries, Maris, &amp;amp; Schoffelen, 2011)&lt;/DisplayText&gt;&lt;record&gt;&lt;rec-number&gt;75&lt;/rec-number&gt;&lt;foreign-keys&gt;&lt;key app="EN" db-id="2e5dpp2ajazvaqe9207xdf9k0xpz2pv9dz2f"&gt;75&lt;/key&gt;&lt;/foreign-keys&gt;&lt;ref-type name="Journal Article"&gt;17&lt;/ref-type&gt;&lt;contributors&gt;&lt;authors&gt;&lt;author&gt;Oostenveld, R.&lt;/author&gt;&lt;author&gt;Fries, P.&lt;/author&gt;&lt;author&gt;Maris, E.&lt;/author&gt;&lt;author&gt;Schoffelen, J. M.&lt;/author&gt;&lt;/authors&gt;&lt;/contributors&gt;&lt;auth-address&gt;Donders Institute for Brain, Cognition and Behaviour, Centre for Cognitive Neuroimaging, Radboud University Nijmegen, The Netherlands. r.oostenveld@donders.ru.nl&lt;/auth-address&gt;&lt;titles&gt;&lt;title&gt;FieldTrip: Open source software for advanced analysis of MEG, EEG, and invasive electrophysiological data&lt;/title&gt;&lt;secondary-title&gt;Comput Intell Neurosci&lt;/secondary-title&gt;&lt;alt-title&gt;Computational intelligence and neuroscience&lt;/alt-title&gt;&lt;/titles&gt;&lt;periodical&gt;&lt;full-title&gt;Comput Intell Neurosci&lt;/full-title&gt;&lt;abbr-1&gt;Computational intelligence and neuroscience&lt;/abbr-1&gt;&lt;/periodical&gt;&lt;alt-periodical&gt;&lt;full-title&gt;Comput Intell Neurosci&lt;/full-title&gt;&lt;abbr-1&gt;Computational intelligence and neuroscience&lt;/abbr-1&gt;&lt;/alt-periodical&gt;&lt;pages&gt;156869&lt;/pages&gt;&lt;volume&gt;2011&lt;/volume&gt;&lt;edition&gt;2011/01/22&lt;/edition&gt;&lt;keywords&gt;&lt;keyword&gt;*Electroencephalography&lt;/keyword&gt;&lt;keyword&gt;Electrophysiological Phenomena/*physiology&lt;/keyword&gt;&lt;keyword&gt;Humans&lt;/keyword&gt;&lt;keyword&gt;*Magnetoencephalography&lt;/keyword&gt;&lt;keyword&gt;*Numerical Analysis, Computer-Assisted&lt;/keyword&gt;&lt;keyword&gt;*Software/trends&lt;/keyword&gt;&lt;keyword&gt;User-Computer Interface&lt;/keyword&gt;&lt;/keywords&gt;&lt;dates&gt;&lt;year&gt;2011&lt;/year&gt;&lt;/dates&gt;&lt;isbn&gt;1687-5273 (Electronic)&lt;/isbn&gt;&lt;accession-num&gt;21253357&lt;/accession-num&gt;&lt;urls&gt;&lt;related-urls&gt;&lt;url&gt;http://www.ncbi.nlm.nih.gov/pubmed/21253357&lt;/url&gt;&lt;/related-urls&gt;&lt;/urls&gt;&lt;custom2&gt;3021840&lt;/custom2&gt;&lt;electronic-resource-num&gt;10.1155/2011/156869&lt;/electronic-resource-num&gt;&lt;language&gt;eng&lt;/language&gt;&lt;/record&gt;&lt;/Cite&gt;&lt;/EndNote&gt;</w:instrText>
      </w:r>
      <w:r w:rsidR="006816A9" w:rsidRPr="00CC7326">
        <w:rPr>
          <w:rFonts w:asciiTheme="majorHAnsi" w:hAnsiTheme="majorHAnsi"/>
        </w:rPr>
        <w:fldChar w:fldCharType="separate"/>
      </w:r>
      <w:r w:rsidR="006816A9" w:rsidRPr="00CC7326">
        <w:rPr>
          <w:rFonts w:asciiTheme="majorHAnsi" w:hAnsiTheme="majorHAnsi"/>
          <w:noProof/>
        </w:rPr>
        <w:t>(</w:t>
      </w:r>
      <w:hyperlink w:anchor="_ENREF_25" w:tooltip="Oostenveld, 2011 #75" w:history="1">
        <w:r w:rsidR="00F95267" w:rsidRPr="00CC7326">
          <w:rPr>
            <w:rFonts w:asciiTheme="majorHAnsi" w:hAnsiTheme="majorHAnsi"/>
            <w:noProof/>
          </w:rPr>
          <w:t>Oostenveld, Fries, Maris, &amp; Schoffelen, 2011</w:t>
        </w:r>
      </w:hyperlink>
      <w:r w:rsidR="006816A9" w:rsidRPr="00CC7326">
        <w:rPr>
          <w:rFonts w:asciiTheme="majorHAnsi" w:hAnsiTheme="majorHAnsi"/>
          <w:noProof/>
        </w:rPr>
        <w:t>)</w:t>
      </w:r>
      <w:r w:rsidR="006816A9" w:rsidRPr="00CC7326">
        <w:rPr>
          <w:rFonts w:asciiTheme="majorHAnsi" w:hAnsiTheme="majorHAnsi"/>
        </w:rPr>
        <w:fldChar w:fldCharType="end"/>
      </w:r>
      <w:r w:rsidR="00990E3A" w:rsidRPr="00CC7326">
        <w:rPr>
          <w:rFonts w:asciiTheme="majorHAnsi" w:hAnsiTheme="majorHAnsi"/>
        </w:rPr>
        <w:t xml:space="preserve"> and </w:t>
      </w:r>
      <w:proofErr w:type="spellStart"/>
      <w:r w:rsidR="00990E3A" w:rsidRPr="00CC7326">
        <w:rPr>
          <w:rFonts w:asciiTheme="majorHAnsi" w:hAnsiTheme="majorHAnsi"/>
        </w:rPr>
        <w:t>EEGLab</w:t>
      </w:r>
      <w:proofErr w:type="spellEnd"/>
      <w:r w:rsidR="00990E3A" w:rsidRPr="00CC7326">
        <w:rPr>
          <w:rFonts w:asciiTheme="majorHAnsi" w:hAnsiTheme="majorHAnsi"/>
        </w:rPr>
        <w:t xml:space="preserve"> </w:t>
      </w:r>
      <w:r w:rsidR="00990E3A" w:rsidRPr="00CC7326">
        <w:rPr>
          <w:rFonts w:asciiTheme="majorHAnsi" w:hAnsiTheme="majorHAnsi"/>
        </w:rPr>
        <w:fldChar w:fldCharType="begin"/>
      </w:r>
      <w:r w:rsidR="00990E3A" w:rsidRPr="00CC7326">
        <w:rPr>
          <w:rFonts w:asciiTheme="majorHAnsi" w:hAnsiTheme="majorHAnsi"/>
        </w:rPr>
        <w:instrText xml:space="preserve"> ADDIN EN.CITE &lt;EndNote&gt;&lt;Cite&gt;&lt;Author&gt;Delorme&lt;/Author&gt;&lt;Year&gt;2004&lt;/Year&gt;&lt;RecNum&gt;76&lt;/RecNum&gt;&lt;DisplayText&gt;(Delorme &amp;amp; Makeig, 2004)&lt;/DisplayText&gt;&lt;record&gt;&lt;rec-number&gt;76&lt;/rec-number&gt;&lt;foreign-keys&gt;&lt;key app="EN" db-id="2e5dpp2ajazvaqe9207xdf9k0xpz2pv9dz2f"&gt;76&lt;/key&gt;&lt;/foreign-keys&gt;&lt;ref-type name="Journal Article"&gt;17&lt;/ref-type&gt;&lt;contributors&gt;&lt;authors&gt;&lt;author&gt;Delorme, A.&lt;/author&gt;&lt;author&gt;Makeig, S.&lt;/author&gt;&lt;/authors&gt;&lt;/contributors&gt;&lt;titles&gt;&lt;title&gt;EEGLAB: an open source toolbox for analysis of single-trial EEG dynamics using independent component analysis&lt;/title&gt;&lt;secondary-title&gt;Journal of Neuroscience Methods&lt;/secondary-title&gt;&lt;/titles&gt;&lt;periodical&gt;&lt;full-title&gt;J Neurosci Methods&lt;/full-title&gt;&lt;abbr-1&gt;Journal of neuroscience methods&lt;/abbr-1&gt;&lt;/periodical&gt;&lt;pages&gt;9-21&lt;/pages&gt;&lt;volume&gt;134&lt;/volume&gt;&lt;dates&gt;&lt;year&gt;2004&lt;/year&gt;&lt;/dates&gt;&lt;urls&gt;&lt;/urls&gt;&lt;/record&gt;&lt;/Cite&gt;&lt;/EndNote&gt;</w:instrText>
      </w:r>
      <w:r w:rsidR="00990E3A" w:rsidRPr="00CC7326">
        <w:rPr>
          <w:rFonts w:asciiTheme="majorHAnsi" w:hAnsiTheme="majorHAnsi"/>
        </w:rPr>
        <w:fldChar w:fldCharType="separate"/>
      </w:r>
      <w:r w:rsidR="00990E3A" w:rsidRPr="00CC7326">
        <w:rPr>
          <w:rFonts w:asciiTheme="majorHAnsi" w:hAnsiTheme="majorHAnsi"/>
          <w:noProof/>
        </w:rPr>
        <w:t>(</w:t>
      </w:r>
      <w:hyperlink w:anchor="_ENREF_5" w:tooltip="Delorme, 2004 #76" w:history="1">
        <w:r w:rsidR="00F95267" w:rsidRPr="00CC7326">
          <w:rPr>
            <w:rFonts w:asciiTheme="majorHAnsi" w:hAnsiTheme="majorHAnsi"/>
            <w:noProof/>
          </w:rPr>
          <w:t>Delorme &amp; Makeig, 2004</w:t>
        </w:r>
      </w:hyperlink>
      <w:r w:rsidR="00990E3A" w:rsidRPr="00CC7326">
        <w:rPr>
          <w:rFonts w:asciiTheme="majorHAnsi" w:hAnsiTheme="majorHAnsi"/>
          <w:noProof/>
        </w:rPr>
        <w:t>)</w:t>
      </w:r>
      <w:r w:rsidR="00990E3A" w:rsidRPr="00CC7326">
        <w:rPr>
          <w:rFonts w:asciiTheme="majorHAnsi" w:hAnsiTheme="majorHAnsi"/>
        </w:rPr>
        <w:fldChar w:fldCharType="end"/>
      </w:r>
      <w:r w:rsidR="00800E90" w:rsidRPr="00CC7326">
        <w:rPr>
          <w:rFonts w:asciiTheme="majorHAnsi" w:hAnsiTheme="majorHAnsi"/>
        </w:rPr>
        <w:t xml:space="preserve"> as well as custom built jobs (</w:t>
      </w:r>
      <w:r w:rsidR="00AA22A5" w:rsidRPr="00CC7326">
        <w:rPr>
          <w:rFonts w:asciiTheme="majorHAnsi" w:hAnsiTheme="majorHAnsi"/>
        </w:rPr>
        <w:t>Figure 1b)</w:t>
      </w:r>
      <w:r w:rsidR="00990E3A" w:rsidRPr="00CC7326">
        <w:rPr>
          <w:rFonts w:asciiTheme="majorHAnsi" w:hAnsiTheme="majorHAnsi"/>
        </w:rPr>
        <w:t>.</w:t>
      </w:r>
      <w:r w:rsidR="00AA22A5" w:rsidRPr="00CC7326">
        <w:rPr>
          <w:rFonts w:asciiTheme="majorHAnsi" w:hAnsiTheme="majorHAnsi"/>
        </w:rPr>
        <w:t xml:space="preserve"> </w:t>
      </w:r>
      <w:r w:rsidR="0008389F" w:rsidRPr="00CC7326">
        <w:rPr>
          <w:rFonts w:asciiTheme="majorHAnsi" w:hAnsiTheme="majorHAnsi"/>
        </w:rPr>
        <w:t xml:space="preserve">First, for each participant, continuous data was </w:t>
      </w:r>
      <w:proofErr w:type="spellStart"/>
      <w:r w:rsidR="0008389F" w:rsidRPr="00CC7326">
        <w:rPr>
          <w:rFonts w:asciiTheme="majorHAnsi" w:hAnsiTheme="majorHAnsi"/>
        </w:rPr>
        <w:t>rereferenced</w:t>
      </w:r>
      <w:proofErr w:type="spellEnd"/>
      <w:r w:rsidR="0008389F" w:rsidRPr="00CC7326">
        <w:rPr>
          <w:rFonts w:asciiTheme="majorHAnsi" w:hAnsiTheme="majorHAnsi"/>
        </w:rPr>
        <w:t xml:space="preserve"> to the common average, filtered (50Hz notch filter; 0.1Hz high pass) and visually inspected for poor channels. If needed, noisy channels were interpolated using neighbouring electrodes. Next, trials were defined relative to cue onset (-1000ms to 3500ms) and the criteria listed above. </w:t>
      </w:r>
      <w:r w:rsidR="007A3126" w:rsidRPr="00CC7326">
        <w:rPr>
          <w:rFonts w:asciiTheme="majorHAnsi" w:hAnsiTheme="majorHAnsi"/>
        </w:rPr>
        <w:t>Channels with large excursions from the mean were considered noisy and removed prior to independent components analysis (ICA). A large excursion was considered any of the following three possibilities: a clear outlier based on trial variance, a</w:t>
      </w:r>
      <w:r w:rsidR="00D55657" w:rsidRPr="00CC7326">
        <w:rPr>
          <w:rFonts w:asciiTheme="majorHAnsi" w:hAnsiTheme="majorHAnsi"/>
        </w:rPr>
        <w:t>n</w:t>
      </w:r>
      <w:r w:rsidR="007A3126" w:rsidRPr="00CC7326">
        <w:rPr>
          <w:rFonts w:asciiTheme="majorHAnsi" w:hAnsiTheme="majorHAnsi"/>
        </w:rPr>
        <w:t xml:space="preserve"> absolute value of greater than 1000µv or a z-value &gt; 4. This exclusion step was performed to increase the odds of EOG components being the strongest components in the analysis and thus easier to remove.</w:t>
      </w:r>
      <w:r w:rsidR="00D55657" w:rsidRPr="00CC7326">
        <w:rPr>
          <w:rFonts w:asciiTheme="majorHAnsi" w:hAnsiTheme="majorHAnsi"/>
        </w:rPr>
        <w:t xml:space="preserve"> ICA was performed on the data using the </w:t>
      </w:r>
      <w:proofErr w:type="spellStart"/>
      <w:r w:rsidR="00D55657" w:rsidRPr="00CC7326">
        <w:rPr>
          <w:rFonts w:asciiTheme="majorHAnsi" w:hAnsiTheme="majorHAnsi"/>
          <w:i/>
        </w:rPr>
        <w:t>fastica</w:t>
      </w:r>
      <w:proofErr w:type="spellEnd"/>
      <w:r w:rsidR="00D55657" w:rsidRPr="00CC7326">
        <w:rPr>
          <w:rFonts w:asciiTheme="majorHAnsi" w:hAnsiTheme="majorHAnsi"/>
        </w:rPr>
        <w:t xml:space="preserve"> function in Fieldtrip. </w:t>
      </w:r>
      <w:r w:rsidR="00D62C01" w:rsidRPr="00CC7326">
        <w:rPr>
          <w:rFonts w:asciiTheme="majorHAnsi" w:hAnsiTheme="majorHAnsi"/>
        </w:rPr>
        <w:t>EOG-related c</w:t>
      </w:r>
      <w:r w:rsidR="002C3E53" w:rsidRPr="00CC7326">
        <w:rPr>
          <w:rFonts w:asciiTheme="majorHAnsi" w:hAnsiTheme="majorHAnsi"/>
        </w:rPr>
        <w:t xml:space="preserve">omponents </w:t>
      </w:r>
      <w:r w:rsidR="00D62C01" w:rsidRPr="00CC7326">
        <w:rPr>
          <w:rFonts w:asciiTheme="majorHAnsi" w:hAnsiTheme="majorHAnsi"/>
        </w:rPr>
        <w:t xml:space="preserve">and those </w:t>
      </w:r>
      <w:r w:rsidR="002C3E53" w:rsidRPr="00CC7326">
        <w:rPr>
          <w:rFonts w:asciiTheme="majorHAnsi" w:hAnsiTheme="majorHAnsi"/>
        </w:rPr>
        <w:t xml:space="preserve">that were clearly identifiable as </w:t>
      </w:r>
      <w:proofErr w:type="spellStart"/>
      <w:r w:rsidR="002C3E53" w:rsidRPr="00CC7326">
        <w:rPr>
          <w:rFonts w:asciiTheme="majorHAnsi" w:hAnsiTheme="majorHAnsi"/>
        </w:rPr>
        <w:t>artefactual</w:t>
      </w:r>
      <w:proofErr w:type="spellEnd"/>
      <w:r w:rsidR="00D62C01" w:rsidRPr="00CC7326">
        <w:rPr>
          <w:rFonts w:asciiTheme="majorHAnsi" w:hAnsiTheme="majorHAnsi"/>
        </w:rPr>
        <w:t xml:space="preserve"> </w:t>
      </w:r>
      <w:r w:rsidR="002C3E53" w:rsidRPr="00CC7326">
        <w:rPr>
          <w:rFonts w:asciiTheme="majorHAnsi" w:hAnsiTheme="majorHAnsi"/>
        </w:rPr>
        <w:t>were removed fr</w:t>
      </w:r>
      <w:r w:rsidR="00D62C01" w:rsidRPr="00CC7326">
        <w:rPr>
          <w:rFonts w:asciiTheme="majorHAnsi" w:hAnsiTheme="majorHAnsi"/>
        </w:rPr>
        <w:t>om the data. Next, we adopted a semi-automated approach to remove trials wit</w:t>
      </w:r>
      <w:r w:rsidR="00F95267" w:rsidRPr="00CC7326">
        <w:rPr>
          <w:rFonts w:asciiTheme="majorHAnsi" w:hAnsiTheme="majorHAnsi"/>
        </w:rPr>
        <w:t>h artefacts</w:t>
      </w:r>
      <w:r w:rsidR="00D62C01" w:rsidRPr="00CC7326">
        <w:rPr>
          <w:rFonts w:asciiTheme="majorHAnsi" w:hAnsiTheme="majorHAnsi"/>
        </w:rPr>
        <w:t xml:space="preserve">. First, we performed a low pass 30Hz filter to remove EMG artefacts, </w:t>
      </w:r>
      <w:proofErr w:type="gramStart"/>
      <w:r w:rsidR="00D62C01" w:rsidRPr="00CC7326">
        <w:rPr>
          <w:rFonts w:asciiTheme="majorHAnsi" w:hAnsiTheme="majorHAnsi"/>
        </w:rPr>
        <w:t>then</w:t>
      </w:r>
      <w:proofErr w:type="gramEnd"/>
      <w:r w:rsidR="00D62C01" w:rsidRPr="00CC7326">
        <w:rPr>
          <w:rFonts w:asciiTheme="majorHAnsi" w:hAnsiTheme="majorHAnsi"/>
        </w:rPr>
        <w:t xml:space="preserve"> applied an automatic </w:t>
      </w:r>
      <w:r w:rsidR="00D62C01" w:rsidRPr="00CC7326">
        <w:rPr>
          <w:rFonts w:asciiTheme="majorHAnsi" w:eastAsia="MS Gothic" w:hAnsiTheme="majorHAnsi"/>
          <w:color w:val="000000"/>
        </w:rPr>
        <w:t>±</w:t>
      </w:r>
      <w:r w:rsidR="00D62C01" w:rsidRPr="00CC7326">
        <w:rPr>
          <w:rFonts w:asciiTheme="majorHAnsi" w:hAnsiTheme="majorHAnsi"/>
        </w:rPr>
        <w:t>100uv rejection criteria to remove any trials containing additio</w:t>
      </w:r>
      <w:r w:rsidR="00F95267" w:rsidRPr="00CC7326">
        <w:rPr>
          <w:rFonts w:asciiTheme="majorHAnsi" w:hAnsiTheme="majorHAnsi"/>
        </w:rPr>
        <w:t xml:space="preserve">nal artefacts. Trials that remained were visually inspected and removed if any additional artefacts were observed or if they still were considered an outlier based on their variance. Finally, the trial based data were transformed using a current-source-density (CSD) transformation </w:t>
      </w:r>
      <w:r w:rsidR="00F95267" w:rsidRPr="00CC7326">
        <w:rPr>
          <w:rFonts w:asciiTheme="majorHAnsi" w:hAnsiTheme="majorHAnsi"/>
        </w:rPr>
        <w:fldChar w:fldCharType="begin">
          <w:fldData xml:space="preserve">PEVuZE5vdGU+PENpdGU+PEF1dGhvcj5LYXlzZXI8L0F1dGhvcj48WWVhcj4yMDA2PC9ZZWFyPjxS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</w:fldData>
        </w:fldChar>
      </w:r>
      <w:r w:rsidR="00F95267" w:rsidRPr="00CC7326">
        <w:rPr>
          <w:rFonts w:asciiTheme="majorHAnsi" w:hAnsiTheme="majorHAnsi"/>
        </w:rPr>
        <w:instrText xml:space="preserve"> ADDIN EN.CITE </w:instrText>
      </w:r>
      <w:r w:rsidR="00F95267" w:rsidRPr="00CC7326">
        <w:rPr>
          <w:rFonts w:asciiTheme="majorHAnsi" w:hAnsiTheme="majorHAnsi"/>
        </w:rPr>
        <w:fldChar w:fldCharType="begin">
          <w:fldData xml:space="preserve">PEVuZE5vdGU+PENpdGU+PEF1dGhvcj5LYXlzZXI8L0F1dGhvcj48WWVhcj4yMDA2PC9ZZWFyPjxS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</w:fldData>
        </w:fldChar>
      </w:r>
      <w:r w:rsidR="00F95267" w:rsidRPr="00CC7326">
        <w:rPr>
          <w:rFonts w:asciiTheme="majorHAnsi" w:hAnsiTheme="majorHAnsi"/>
        </w:rPr>
        <w:instrText xml:space="preserve"> ADDIN EN.CITE.DATA </w:instrText>
      </w:r>
      <w:r w:rsidR="00F95267" w:rsidRPr="00CC7326">
        <w:rPr>
          <w:rFonts w:asciiTheme="majorHAnsi" w:hAnsiTheme="majorHAnsi"/>
        </w:rPr>
      </w:r>
      <w:r w:rsidR="00F95267" w:rsidRPr="00CC7326">
        <w:rPr>
          <w:rFonts w:asciiTheme="majorHAnsi" w:hAnsiTheme="majorHAnsi"/>
        </w:rPr>
        <w:fldChar w:fldCharType="end"/>
      </w:r>
      <w:r w:rsidR="00F95267" w:rsidRPr="00CC7326">
        <w:rPr>
          <w:rFonts w:asciiTheme="majorHAnsi" w:hAnsiTheme="majorHAnsi"/>
        </w:rPr>
      </w:r>
      <w:r w:rsidR="00F95267" w:rsidRPr="00CC7326">
        <w:rPr>
          <w:rFonts w:asciiTheme="majorHAnsi" w:hAnsiTheme="majorHAnsi"/>
        </w:rPr>
        <w:fldChar w:fldCharType="separate"/>
      </w:r>
      <w:r w:rsidR="00F95267" w:rsidRPr="00CC7326">
        <w:rPr>
          <w:rFonts w:asciiTheme="majorHAnsi" w:hAnsiTheme="majorHAnsi"/>
          <w:noProof/>
        </w:rPr>
        <w:t>(</w:t>
      </w:r>
      <w:hyperlink w:anchor="_ENREF_15" w:tooltip="Kayser, 2006 #77" w:history="1">
        <w:r w:rsidR="00F95267" w:rsidRPr="00CC7326">
          <w:rPr>
            <w:rFonts w:asciiTheme="majorHAnsi" w:hAnsiTheme="majorHAnsi"/>
            <w:noProof/>
          </w:rPr>
          <w:t>Kayser &amp; Tenke, 2006</w:t>
        </w:r>
      </w:hyperlink>
      <w:r w:rsidR="00F95267" w:rsidRPr="00CC7326">
        <w:rPr>
          <w:rFonts w:asciiTheme="majorHAnsi" w:hAnsiTheme="majorHAnsi"/>
          <w:noProof/>
        </w:rPr>
        <w:t>)</w:t>
      </w:r>
      <w:r w:rsidR="00F95267" w:rsidRPr="00CC7326">
        <w:rPr>
          <w:rFonts w:asciiTheme="majorHAnsi" w:hAnsiTheme="majorHAnsi"/>
        </w:rPr>
        <w:fldChar w:fldCharType="end"/>
      </w:r>
      <w:r w:rsidR="00DA27B0" w:rsidRPr="00CC7326">
        <w:rPr>
          <w:rFonts w:asciiTheme="majorHAnsi" w:hAnsiTheme="majorHAnsi"/>
        </w:rPr>
        <w:t xml:space="preserve">. As our coherency data was interpreted at the sensor-based level, </w:t>
      </w:r>
      <w:r w:rsidR="007E6B33" w:rsidRPr="00CC7326">
        <w:rPr>
          <w:rFonts w:asciiTheme="majorHAnsi" w:hAnsiTheme="majorHAnsi"/>
        </w:rPr>
        <w:t>it is important to control for volume conduction effects</w:t>
      </w:r>
      <w:r w:rsidR="009C2F7C" w:rsidRPr="00CC7326">
        <w:rPr>
          <w:rFonts w:asciiTheme="majorHAnsi" w:hAnsiTheme="majorHAnsi"/>
        </w:rPr>
        <w:t xml:space="preserve"> that can produce artificial correlations between electrodes. CSD transformation </w:t>
      </w:r>
      <w:r w:rsidR="009C2F7C" w:rsidRPr="00CC7326">
        <w:rPr>
          <w:rFonts w:asciiTheme="majorHAnsi" w:hAnsiTheme="majorHAnsi"/>
        </w:rPr>
        <w:lastRenderedPageBreak/>
        <w:t>minimises volume conduction by eliminating the effect of reference montages across sites as the transformation is reference free and by removing signatures with a wide spatial distribution.</w:t>
      </w:r>
    </w:p>
    <w:p w14:paraId="4FD7DDFB" w14:textId="62802EA6" w:rsidR="009C2F7C" w:rsidRPr="00CC7326" w:rsidRDefault="005D1EF8" w:rsidP="005D1EF8">
      <w:pPr>
        <w:spacing w:line="360" w:lineRule="auto"/>
        <w:rPr>
          <w:rFonts w:asciiTheme="majorHAnsi" w:hAnsiTheme="majorHAnsi"/>
          <w:i/>
        </w:rPr>
      </w:pPr>
      <w:r w:rsidRPr="00CC7326">
        <w:rPr>
          <w:rFonts w:asciiTheme="majorHAnsi" w:hAnsiTheme="majorHAnsi"/>
          <w:i/>
        </w:rPr>
        <w:t>Power Analysis</w:t>
      </w:r>
    </w:p>
    <w:p w14:paraId="49E76A9E" w14:textId="15BEE44C" w:rsidR="002C3E53" w:rsidRPr="00CC7326" w:rsidRDefault="002C3E53" w:rsidP="00D62C01">
      <w:pPr>
        <w:widowControl w:val="0"/>
        <w:autoSpaceDE w:val="0"/>
        <w:autoSpaceDN w:val="0"/>
        <w:adjustRightInd w:val="0"/>
        <w:rPr>
          <w:rFonts w:asciiTheme="majorHAnsi" w:hAnsiTheme="majorHAnsi"/>
        </w:rPr>
      </w:pPr>
    </w:p>
    <w:p w14:paraId="64B5B35E" w14:textId="110E123C" w:rsidR="000408C1" w:rsidRPr="00CC7326" w:rsidRDefault="002C3E53" w:rsidP="002C3E53">
      <w:pPr>
        <w:spacing w:line="360" w:lineRule="auto"/>
        <w:ind w:firstLine="720"/>
        <w:jc w:val="center"/>
        <w:rPr>
          <w:rFonts w:asciiTheme="majorHAnsi" w:hAnsiTheme="majorHAnsi"/>
        </w:rPr>
      </w:pPr>
      <w:r w:rsidRPr="00CC7326">
        <w:rPr>
          <w:rFonts w:asciiTheme="majorHAnsi" w:hAnsiTheme="majorHAnsi"/>
        </w:rPr>
        <w:t xml:space="preserve"> </w:t>
      </w:r>
      <w:r w:rsidR="00ED4DE3" w:rsidRPr="00CC7326">
        <w:rPr>
          <w:rFonts w:asciiTheme="majorHAnsi" w:hAnsiTheme="majorHAnsi"/>
        </w:rPr>
        <w:br w:type="column"/>
      </w:r>
      <w:r w:rsidR="00FD7D3B" w:rsidRPr="00CC7326">
        <w:rPr>
          <w:rFonts w:asciiTheme="majorHAnsi" w:hAnsiTheme="majorHAnsi"/>
        </w:rPr>
        <w:lastRenderedPageBreak/>
        <w:t>References</w:t>
      </w:r>
    </w:p>
    <w:p w14:paraId="064AC481" w14:textId="702E8EB9" w:rsidR="00F95267" w:rsidRPr="00CC7326" w:rsidRDefault="000408C1" w:rsidP="00F95267">
      <w:pPr>
        <w:ind w:left="720" w:hanging="720"/>
        <w:rPr>
          <w:rFonts w:asciiTheme="majorHAnsi" w:hAnsiTheme="majorHAnsi"/>
          <w:noProof/>
        </w:rPr>
      </w:pPr>
      <w:r w:rsidRPr="00CC7326">
        <w:rPr>
          <w:rFonts w:asciiTheme="majorHAnsi" w:hAnsiTheme="majorHAnsi"/>
        </w:rPr>
        <w:fldChar w:fldCharType="begin"/>
      </w:r>
      <w:r w:rsidRPr="00CC7326">
        <w:rPr>
          <w:rFonts w:asciiTheme="majorHAnsi" w:hAnsiTheme="majorHAnsi"/>
        </w:rPr>
        <w:instrText xml:space="preserve"> ADDIN EN.REFLIST </w:instrText>
      </w:r>
      <w:r w:rsidRPr="00CC7326">
        <w:rPr>
          <w:rFonts w:asciiTheme="majorHAnsi" w:hAnsiTheme="majorHAnsi"/>
        </w:rPr>
        <w:fldChar w:fldCharType="separate"/>
      </w:r>
      <w:bookmarkStart w:id="148" w:name="_ENREF_1"/>
      <w:r w:rsidR="00F95267" w:rsidRPr="00CC7326">
        <w:rPr>
          <w:rFonts w:asciiTheme="majorHAnsi" w:hAnsiTheme="majorHAnsi"/>
          <w:noProof/>
        </w:rPr>
        <w:t xml:space="preserve">Azouz, R., &amp; Gray, C. M. (2003). Adaptive coincidence detection and dynamic gain control in visual cortical neurons in vivo. </w:t>
      </w:r>
      <w:r w:rsidR="00F95267" w:rsidRPr="00CC7326">
        <w:rPr>
          <w:rFonts w:asciiTheme="majorHAnsi" w:hAnsiTheme="majorHAnsi"/>
          <w:i/>
          <w:noProof/>
        </w:rPr>
        <w:t>Neuron, 37</w:t>
      </w:r>
      <w:r w:rsidR="00F95267" w:rsidRPr="00CC7326">
        <w:rPr>
          <w:rFonts w:asciiTheme="majorHAnsi" w:hAnsiTheme="majorHAnsi"/>
          <w:noProof/>
        </w:rPr>
        <w:t xml:space="preserve">, 513-523. </w:t>
      </w:r>
      <w:bookmarkEnd w:id="148"/>
    </w:p>
    <w:p w14:paraId="0DA19CB6" w14:textId="77777777" w:rsidR="00F95267" w:rsidRPr="00CC7326" w:rsidRDefault="00F95267" w:rsidP="00F95267">
      <w:pPr>
        <w:ind w:left="720" w:hanging="720"/>
        <w:rPr>
          <w:rFonts w:asciiTheme="majorHAnsi" w:hAnsiTheme="majorHAnsi"/>
          <w:noProof/>
        </w:rPr>
      </w:pPr>
      <w:bookmarkStart w:id="149" w:name="_ENREF_2"/>
      <w:r w:rsidRPr="00CC7326">
        <w:rPr>
          <w:rFonts w:asciiTheme="majorHAnsi" w:hAnsiTheme="majorHAnsi"/>
          <w:noProof/>
        </w:rPr>
        <w:t xml:space="preserve">Braver, T. S. (2012). The variable nature of cognitive control: a dual mechanisms framework. </w:t>
      </w:r>
      <w:r w:rsidRPr="00CC7326">
        <w:rPr>
          <w:rFonts w:asciiTheme="majorHAnsi" w:hAnsiTheme="majorHAnsi"/>
          <w:i/>
          <w:noProof/>
        </w:rPr>
        <w:t>Trends Cogn Sci, 16</w:t>
      </w:r>
      <w:r w:rsidRPr="00CC7326">
        <w:rPr>
          <w:rFonts w:asciiTheme="majorHAnsi" w:hAnsiTheme="majorHAnsi"/>
          <w:noProof/>
        </w:rPr>
        <w:t>(2), 106-113. doi: 10.1016/j.tics.2011.12.010</w:t>
      </w:r>
      <w:bookmarkEnd w:id="149"/>
    </w:p>
    <w:p w14:paraId="2970E1B2" w14:textId="77777777" w:rsidR="00F95267" w:rsidRPr="00CC7326" w:rsidRDefault="00F95267" w:rsidP="00F95267">
      <w:pPr>
        <w:ind w:left="720" w:hanging="720"/>
        <w:rPr>
          <w:rFonts w:asciiTheme="majorHAnsi" w:hAnsiTheme="majorHAnsi"/>
          <w:noProof/>
        </w:rPr>
      </w:pPr>
      <w:bookmarkStart w:id="150" w:name="_ENREF_3"/>
      <w:r w:rsidRPr="00CC7326">
        <w:rPr>
          <w:rFonts w:asciiTheme="majorHAnsi" w:hAnsiTheme="majorHAnsi"/>
          <w:noProof/>
        </w:rPr>
        <w:t xml:space="preserve">Cavanagh, J. F., Cohen, M. X., &amp; Allen, J. J. (2009). Prelude to and resolution of an error: EEG phase synchrony reveals cognitive control dynamics during action monitoring. </w:t>
      </w:r>
      <w:r w:rsidRPr="00CC7326">
        <w:rPr>
          <w:rFonts w:asciiTheme="majorHAnsi" w:hAnsiTheme="majorHAnsi"/>
          <w:i/>
          <w:noProof/>
        </w:rPr>
        <w:t>J Neurosci, 29</w:t>
      </w:r>
      <w:r w:rsidRPr="00CC7326">
        <w:rPr>
          <w:rFonts w:asciiTheme="majorHAnsi" w:hAnsiTheme="majorHAnsi"/>
          <w:noProof/>
        </w:rPr>
        <w:t>(1), 98-105. doi: 10.1523/JNEUROSCI.4137-08.2009</w:t>
      </w:r>
      <w:bookmarkEnd w:id="150"/>
    </w:p>
    <w:p w14:paraId="15627A6F" w14:textId="77777777" w:rsidR="00F95267" w:rsidRPr="00CC7326" w:rsidRDefault="00F95267" w:rsidP="00F95267">
      <w:pPr>
        <w:ind w:left="720" w:hanging="720"/>
        <w:rPr>
          <w:rFonts w:asciiTheme="majorHAnsi" w:hAnsiTheme="majorHAnsi"/>
          <w:noProof/>
        </w:rPr>
      </w:pPr>
      <w:bookmarkStart w:id="151" w:name="_ENREF_4"/>
      <w:r w:rsidRPr="00CC7326">
        <w:rPr>
          <w:rFonts w:asciiTheme="majorHAnsi" w:hAnsiTheme="majorHAnsi"/>
          <w:noProof/>
        </w:rPr>
        <w:t xml:space="preserve">Corbetta, Maurizio, &amp; Shulman, Gordon L. (2002). Control of goal-directed and stimulus-driven attention in the brain. </w:t>
      </w:r>
      <w:r w:rsidRPr="00CC7326">
        <w:rPr>
          <w:rFonts w:asciiTheme="majorHAnsi" w:hAnsiTheme="majorHAnsi"/>
          <w:i/>
          <w:noProof/>
        </w:rPr>
        <w:t>Nat Rev Neurosci, 3</w:t>
      </w:r>
      <w:r w:rsidRPr="00CC7326">
        <w:rPr>
          <w:rFonts w:asciiTheme="majorHAnsi" w:hAnsiTheme="majorHAnsi"/>
          <w:noProof/>
        </w:rPr>
        <w:t xml:space="preserve">(3), 201-215. </w:t>
      </w:r>
      <w:bookmarkEnd w:id="151"/>
    </w:p>
    <w:p w14:paraId="2B2782DF" w14:textId="77777777" w:rsidR="00F95267" w:rsidRPr="00CC7326" w:rsidRDefault="00F95267" w:rsidP="00F95267">
      <w:pPr>
        <w:ind w:left="720" w:hanging="720"/>
        <w:rPr>
          <w:rFonts w:asciiTheme="majorHAnsi" w:hAnsiTheme="majorHAnsi"/>
          <w:noProof/>
        </w:rPr>
      </w:pPr>
      <w:bookmarkStart w:id="152" w:name="_ENREF_5"/>
      <w:r w:rsidRPr="00CC7326">
        <w:rPr>
          <w:rFonts w:asciiTheme="majorHAnsi" w:hAnsiTheme="majorHAnsi"/>
          <w:noProof/>
        </w:rPr>
        <w:t xml:space="preserve">Delorme, A., &amp; Makeig, S. (2004). EEGLAB: an open source toolbox for analysis of single-trial EEG dynamics using independent component analysis. </w:t>
      </w:r>
      <w:r w:rsidRPr="00CC7326">
        <w:rPr>
          <w:rFonts w:asciiTheme="majorHAnsi" w:hAnsiTheme="majorHAnsi"/>
          <w:i/>
          <w:noProof/>
        </w:rPr>
        <w:t>Journal of Neuroscience Methods, 134</w:t>
      </w:r>
      <w:r w:rsidRPr="00CC7326">
        <w:rPr>
          <w:rFonts w:asciiTheme="majorHAnsi" w:hAnsiTheme="majorHAnsi"/>
          <w:noProof/>
        </w:rPr>
        <w:t xml:space="preserve">, 9-21. </w:t>
      </w:r>
      <w:bookmarkEnd w:id="152"/>
    </w:p>
    <w:p w14:paraId="407DBC25" w14:textId="77777777" w:rsidR="00F95267" w:rsidRPr="00CC7326" w:rsidRDefault="00F95267" w:rsidP="00F95267">
      <w:pPr>
        <w:ind w:left="720" w:hanging="720"/>
        <w:rPr>
          <w:rFonts w:asciiTheme="majorHAnsi" w:hAnsiTheme="majorHAnsi"/>
          <w:noProof/>
        </w:rPr>
      </w:pPr>
      <w:bookmarkStart w:id="153" w:name="_ENREF_6"/>
      <w:r w:rsidRPr="00CC7326">
        <w:rPr>
          <w:rFonts w:asciiTheme="majorHAnsi" w:hAnsiTheme="majorHAnsi"/>
          <w:noProof/>
        </w:rPr>
        <w:t xml:space="preserve">Doesburg, S. M., Green, J. J., McDonald, J. J., &amp; Ward, L. M. (2009). From local inhibition to long-range integration: a functional dissociation of alpha-band synchronization across cortical scales in visuospatial attention. </w:t>
      </w:r>
      <w:r w:rsidRPr="00CC7326">
        <w:rPr>
          <w:rFonts w:asciiTheme="majorHAnsi" w:hAnsiTheme="majorHAnsi"/>
          <w:i/>
          <w:noProof/>
        </w:rPr>
        <w:t>Brain Res, 1303</w:t>
      </w:r>
      <w:r w:rsidRPr="00CC7326">
        <w:rPr>
          <w:rFonts w:asciiTheme="majorHAnsi" w:hAnsiTheme="majorHAnsi"/>
          <w:noProof/>
        </w:rPr>
        <w:t>, 97-110. doi: 10.1016/j.brainres.2009.09.069</w:t>
      </w:r>
      <w:bookmarkEnd w:id="153"/>
    </w:p>
    <w:p w14:paraId="06E1C5E6" w14:textId="77777777" w:rsidR="00F95267" w:rsidRPr="00CC7326" w:rsidRDefault="00F95267" w:rsidP="00F95267">
      <w:pPr>
        <w:ind w:left="720" w:hanging="720"/>
        <w:rPr>
          <w:rFonts w:asciiTheme="majorHAnsi" w:hAnsiTheme="majorHAnsi"/>
          <w:noProof/>
        </w:rPr>
      </w:pPr>
      <w:bookmarkStart w:id="154" w:name="_ENREF_7"/>
      <w:r w:rsidRPr="00CC7326">
        <w:rPr>
          <w:rFonts w:asciiTheme="majorHAnsi" w:hAnsiTheme="majorHAnsi"/>
          <w:noProof/>
        </w:rPr>
        <w:t xml:space="preserve">Doesburg, S. M., &amp; Ward, L. M. (2007). Long-distance alpha-band MEG synchronization maintains selective visual attention. </w:t>
      </w:r>
      <w:r w:rsidRPr="00CC7326">
        <w:rPr>
          <w:rFonts w:asciiTheme="majorHAnsi" w:hAnsiTheme="majorHAnsi"/>
          <w:i/>
          <w:noProof/>
        </w:rPr>
        <w:t>International Congress Series, 1300</w:t>
      </w:r>
      <w:r w:rsidRPr="00CC7326">
        <w:rPr>
          <w:rFonts w:asciiTheme="majorHAnsi" w:hAnsiTheme="majorHAnsi"/>
          <w:noProof/>
        </w:rPr>
        <w:t>, 551-554. doi: 10.1016/j.ics.2006.12.072</w:t>
      </w:r>
      <w:bookmarkEnd w:id="154"/>
    </w:p>
    <w:p w14:paraId="3CB0AF9B" w14:textId="77777777" w:rsidR="00F95267" w:rsidRPr="00CC7326" w:rsidRDefault="00F95267" w:rsidP="00F95267">
      <w:pPr>
        <w:ind w:left="720" w:hanging="720"/>
        <w:rPr>
          <w:rFonts w:asciiTheme="majorHAnsi" w:hAnsiTheme="majorHAnsi"/>
          <w:noProof/>
        </w:rPr>
      </w:pPr>
      <w:bookmarkStart w:id="155" w:name="_ENREF_8"/>
      <w:r w:rsidRPr="00CC7326">
        <w:rPr>
          <w:rFonts w:asciiTheme="majorHAnsi" w:hAnsiTheme="majorHAnsi"/>
          <w:noProof/>
        </w:rPr>
        <w:t xml:space="preserve">Dosenbach, N. U., Fair, D. A., Cohen, A. L., Schlaggar, B. L., &amp; Petersen, S. E. (2008). A dual-networks architecture of top-down control. </w:t>
      </w:r>
      <w:r w:rsidRPr="00CC7326">
        <w:rPr>
          <w:rFonts w:asciiTheme="majorHAnsi" w:hAnsiTheme="majorHAnsi"/>
          <w:i/>
          <w:noProof/>
        </w:rPr>
        <w:t>Trends Cogn Sci, 12</w:t>
      </w:r>
      <w:r w:rsidRPr="00CC7326">
        <w:rPr>
          <w:rFonts w:asciiTheme="majorHAnsi" w:hAnsiTheme="majorHAnsi"/>
          <w:noProof/>
        </w:rPr>
        <w:t>(3), 99-105. doi: 10.1016/j.tics.2008.01.001</w:t>
      </w:r>
      <w:bookmarkEnd w:id="155"/>
    </w:p>
    <w:p w14:paraId="7BC46674" w14:textId="77777777" w:rsidR="00F95267" w:rsidRPr="00CC7326" w:rsidRDefault="00F95267" w:rsidP="00F95267">
      <w:pPr>
        <w:ind w:left="720" w:hanging="720"/>
        <w:rPr>
          <w:rFonts w:asciiTheme="majorHAnsi" w:hAnsiTheme="majorHAnsi"/>
          <w:noProof/>
        </w:rPr>
      </w:pPr>
      <w:bookmarkStart w:id="156" w:name="_ENREF_9"/>
      <w:r w:rsidRPr="00CC7326">
        <w:rPr>
          <w:rFonts w:asciiTheme="majorHAnsi" w:hAnsiTheme="majorHAnsi"/>
          <w:noProof/>
        </w:rPr>
        <w:t xml:space="preserve">Engel, A. K., Fries, P., &amp; Singer, W. (2001). Dynamic predictions: Oscillations and synchrony in top-down processing. </w:t>
      </w:r>
      <w:r w:rsidRPr="00CC7326">
        <w:rPr>
          <w:rFonts w:asciiTheme="majorHAnsi" w:hAnsiTheme="majorHAnsi"/>
          <w:i/>
          <w:noProof/>
        </w:rPr>
        <w:t>Nature Reviews Neuroscience, 2</w:t>
      </w:r>
      <w:r w:rsidRPr="00CC7326">
        <w:rPr>
          <w:rFonts w:asciiTheme="majorHAnsi" w:hAnsiTheme="majorHAnsi"/>
          <w:noProof/>
        </w:rPr>
        <w:t xml:space="preserve">, 704-716. </w:t>
      </w:r>
      <w:bookmarkEnd w:id="156"/>
    </w:p>
    <w:p w14:paraId="71B11778" w14:textId="77777777" w:rsidR="00F95267" w:rsidRPr="00CC7326" w:rsidRDefault="00F95267" w:rsidP="00F95267">
      <w:pPr>
        <w:ind w:left="720" w:hanging="720"/>
        <w:rPr>
          <w:rFonts w:asciiTheme="majorHAnsi" w:hAnsiTheme="majorHAnsi"/>
          <w:noProof/>
        </w:rPr>
      </w:pPr>
      <w:bookmarkStart w:id="157" w:name="_ENREF_10"/>
      <w:r w:rsidRPr="00CC7326">
        <w:rPr>
          <w:rFonts w:asciiTheme="majorHAnsi" w:hAnsiTheme="majorHAnsi"/>
          <w:noProof/>
        </w:rPr>
        <w:t xml:space="preserve">Fries, P. (2005). A mechanism for cognitive dynamics: neuronal communication through neuronal coherence. </w:t>
      </w:r>
      <w:r w:rsidRPr="00CC7326">
        <w:rPr>
          <w:rFonts w:asciiTheme="majorHAnsi" w:hAnsiTheme="majorHAnsi"/>
          <w:i/>
          <w:noProof/>
        </w:rPr>
        <w:t>Trends in Cognitive Science, 9</w:t>
      </w:r>
      <w:r w:rsidRPr="00CC7326">
        <w:rPr>
          <w:rFonts w:asciiTheme="majorHAnsi" w:hAnsiTheme="majorHAnsi"/>
          <w:noProof/>
        </w:rPr>
        <w:t>(10), 474-480. doi: 10.1016/j.tics.2005.08.011</w:t>
      </w:r>
      <w:bookmarkEnd w:id="157"/>
    </w:p>
    <w:p w14:paraId="295335FF" w14:textId="77777777" w:rsidR="00F95267" w:rsidRPr="00CC7326" w:rsidRDefault="00F95267" w:rsidP="00F95267">
      <w:pPr>
        <w:ind w:left="720" w:hanging="720"/>
        <w:rPr>
          <w:rFonts w:asciiTheme="majorHAnsi" w:hAnsiTheme="majorHAnsi"/>
          <w:noProof/>
        </w:rPr>
      </w:pPr>
      <w:bookmarkStart w:id="158" w:name="_ENREF_11"/>
      <w:r w:rsidRPr="00CC7326">
        <w:rPr>
          <w:rFonts w:asciiTheme="majorHAnsi" w:hAnsiTheme="majorHAnsi"/>
          <w:noProof/>
        </w:rPr>
        <w:t xml:space="preserve">Huang, L. Y., She, H. C., Chou, W. C., Chuang, M. H., Duann, J. R., &amp; Jung, T. P. (2013). Brain oscillation and connectivity during a chemistry visual working memory task. </w:t>
      </w:r>
      <w:r w:rsidRPr="00CC7326">
        <w:rPr>
          <w:rFonts w:asciiTheme="majorHAnsi" w:hAnsiTheme="majorHAnsi"/>
          <w:i/>
          <w:noProof/>
        </w:rPr>
        <w:t>Int J Psychophysiol, 90</w:t>
      </w:r>
      <w:r w:rsidRPr="00CC7326">
        <w:rPr>
          <w:rFonts w:asciiTheme="majorHAnsi" w:hAnsiTheme="majorHAnsi"/>
          <w:noProof/>
        </w:rPr>
        <w:t>(2), 172-179. doi: 10.1016/j.ijpsycho.2013.07.001</w:t>
      </w:r>
      <w:bookmarkEnd w:id="158"/>
    </w:p>
    <w:p w14:paraId="33D5FE3F" w14:textId="77777777" w:rsidR="00F95267" w:rsidRPr="00CC7326" w:rsidRDefault="00F95267" w:rsidP="00F95267">
      <w:pPr>
        <w:ind w:left="720" w:hanging="720"/>
        <w:rPr>
          <w:rFonts w:asciiTheme="majorHAnsi" w:hAnsiTheme="majorHAnsi"/>
          <w:noProof/>
        </w:rPr>
      </w:pPr>
      <w:bookmarkStart w:id="159" w:name="_ENREF_12"/>
      <w:r w:rsidRPr="00CC7326">
        <w:rPr>
          <w:rFonts w:asciiTheme="majorHAnsi" w:hAnsiTheme="majorHAnsi"/>
          <w:noProof/>
        </w:rPr>
        <w:t xml:space="preserve">Jensen, O., &amp; Colgin, L. L. (2007). Cross-frequency coupling between neuronal oscillations. </w:t>
      </w:r>
      <w:r w:rsidRPr="00CC7326">
        <w:rPr>
          <w:rFonts w:asciiTheme="majorHAnsi" w:hAnsiTheme="majorHAnsi"/>
          <w:i/>
          <w:noProof/>
        </w:rPr>
        <w:t>Trends Cogn Sci, 11</w:t>
      </w:r>
      <w:r w:rsidRPr="00CC7326">
        <w:rPr>
          <w:rFonts w:asciiTheme="majorHAnsi" w:hAnsiTheme="majorHAnsi"/>
          <w:noProof/>
        </w:rPr>
        <w:t>(7), 267-269. doi: 10.1016/j.tics.2007.05.003</w:t>
      </w:r>
      <w:bookmarkEnd w:id="159"/>
    </w:p>
    <w:p w14:paraId="717A903E" w14:textId="77777777" w:rsidR="00F95267" w:rsidRPr="00CC7326" w:rsidRDefault="00F95267" w:rsidP="00F95267">
      <w:pPr>
        <w:ind w:left="720" w:hanging="720"/>
        <w:rPr>
          <w:rFonts w:asciiTheme="majorHAnsi" w:hAnsiTheme="majorHAnsi"/>
          <w:noProof/>
        </w:rPr>
      </w:pPr>
      <w:bookmarkStart w:id="160" w:name="_ENREF_13"/>
      <w:r w:rsidRPr="00CC7326">
        <w:rPr>
          <w:rFonts w:asciiTheme="majorHAnsi" w:hAnsiTheme="majorHAnsi"/>
          <w:noProof/>
        </w:rPr>
        <w:t xml:space="preserve">Kahlbrock, N., Butz, M., May, E. S., &amp; Schnitzler, A. (2012). Sustained gamma band synchronization in early visual areas reflects the level of selective attention. </w:t>
      </w:r>
      <w:r w:rsidRPr="00CC7326">
        <w:rPr>
          <w:rFonts w:asciiTheme="majorHAnsi" w:hAnsiTheme="majorHAnsi"/>
          <w:i/>
          <w:noProof/>
        </w:rPr>
        <w:t>Neuroimage, 59</w:t>
      </w:r>
      <w:r w:rsidRPr="00CC7326">
        <w:rPr>
          <w:rFonts w:asciiTheme="majorHAnsi" w:hAnsiTheme="majorHAnsi"/>
          <w:noProof/>
        </w:rPr>
        <w:t>(1), 673-681. doi: 10.1016/j.neuroimage.2011.07.017</w:t>
      </w:r>
      <w:bookmarkEnd w:id="160"/>
    </w:p>
    <w:p w14:paraId="5881A1F1" w14:textId="77777777" w:rsidR="00F95267" w:rsidRPr="00CC7326" w:rsidRDefault="00F95267" w:rsidP="00F95267">
      <w:pPr>
        <w:ind w:left="720" w:hanging="720"/>
        <w:rPr>
          <w:rFonts w:asciiTheme="majorHAnsi" w:hAnsiTheme="majorHAnsi"/>
          <w:noProof/>
        </w:rPr>
      </w:pPr>
      <w:bookmarkStart w:id="161" w:name="_ENREF_14"/>
      <w:r w:rsidRPr="00CC7326">
        <w:rPr>
          <w:rFonts w:asciiTheme="majorHAnsi" w:hAnsiTheme="majorHAnsi"/>
          <w:noProof/>
        </w:rPr>
        <w:t xml:space="preserve">Karayanidis, F., Mansfield, E. L., Galloway, K. L., Smith, J. L., Provost, A., &amp; Heathcote, A. (2009). Anticipatory reconfiguration elicited by fully and partially informative cues that validly predict a switch in task. </w:t>
      </w:r>
      <w:r w:rsidRPr="00CC7326">
        <w:rPr>
          <w:rFonts w:asciiTheme="majorHAnsi" w:hAnsiTheme="majorHAnsi"/>
          <w:i/>
          <w:noProof/>
        </w:rPr>
        <w:t>Cogn Affect Behav Neurosci, 9</w:t>
      </w:r>
      <w:r w:rsidRPr="00CC7326">
        <w:rPr>
          <w:rFonts w:asciiTheme="majorHAnsi" w:hAnsiTheme="majorHAnsi"/>
          <w:noProof/>
        </w:rPr>
        <w:t>(2), 202-215. doi: 10.3758/CABN.9.2.202</w:t>
      </w:r>
      <w:bookmarkEnd w:id="161"/>
    </w:p>
    <w:p w14:paraId="4D61DBC3" w14:textId="77777777" w:rsidR="00F95267" w:rsidRPr="00CC7326" w:rsidRDefault="00F95267" w:rsidP="00F95267">
      <w:pPr>
        <w:ind w:left="720" w:hanging="720"/>
        <w:rPr>
          <w:rFonts w:asciiTheme="majorHAnsi" w:hAnsiTheme="majorHAnsi"/>
          <w:noProof/>
        </w:rPr>
      </w:pPr>
      <w:bookmarkStart w:id="162" w:name="_ENREF_15"/>
      <w:r w:rsidRPr="00CC7326">
        <w:rPr>
          <w:rFonts w:asciiTheme="majorHAnsi" w:hAnsiTheme="majorHAnsi"/>
          <w:noProof/>
        </w:rPr>
        <w:t xml:space="preserve">Kayser, J., &amp; Tenke, C. E. (2006). Principal components analysis of Laplacian waveforms as a generic method for identifying ERP generator patterns: I. Evaluation with auditory oddball tasks. </w:t>
      </w:r>
      <w:r w:rsidRPr="00CC7326">
        <w:rPr>
          <w:rFonts w:asciiTheme="majorHAnsi" w:hAnsiTheme="majorHAnsi"/>
          <w:i/>
          <w:noProof/>
        </w:rPr>
        <w:t>Clin Neurophysiol, 117</w:t>
      </w:r>
      <w:r w:rsidRPr="00CC7326">
        <w:rPr>
          <w:rFonts w:asciiTheme="majorHAnsi" w:hAnsiTheme="majorHAnsi"/>
          <w:noProof/>
        </w:rPr>
        <w:t>(2), 348-368. doi: 10.1016/j.clinph.2005.08.034</w:t>
      </w:r>
      <w:bookmarkEnd w:id="162"/>
    </w:p>
    <w:p w14:paraId="1C00BC8F" w14:textId="77777777" w:rsidR="00F95267" w:rsidRPr="00CC7326" w:rsidRDefault="00F95267" w:rsidP="00F95267">
      <w:pPr>
        <w:ind w:left="720" w:hanging="720"/>
        <w:rPr>
          <w:rFonts w:asciiTheme="majorHAnsi" w:hAnsiTheme="majorHAnsi"/>
          <w:noProof/>
        </w:rPr>
      </w:pPr>
      <w:bookmarkStart w:id="163" w:name="_ENREF_16"/>
      <w:r w:rsidRPr="00CC7326">
        <w:rPr>
          <w:rFonts w:asciiTheme="majorHAnsi" w:hAnsiTheme="majorHAnsi"/>
          <w:noProof/>
        </w:rPr>
        <w:t xml:space="preserve">Klimesch, W., Sauseng, P., &amp; Hanslmayr, S. (2007). EEG alpha oscillations: the inhibition-timing hypothesis. </w:t>
      </w:r>
      <w:r w:rsidRPr="00CC7326">
        <w:rPr>
          <w:rFonts w:asciiTheme="majorHAnsi" w:hAnsiTheme="majorHAnsi"/>
          <w:i/>
          <w:noProof/>
        </w:rPr>
        <w:t>Brain Res Rev, 53</w:t>
      </w:r>
      <w:r w:rsidRPr="00CC7326">
        <w:rPr>
          <w:rFonts w:asciiTheme="majorHAnsi" w:hAnsiTheme="majorHAnsi"/>
          <w:noProof/>
        </w:rPr>
        <w:t>(1), 63-88. doi: 10.1016/j.brainresrev.2006.06.003</w:t>
      </w:r>
      <w:bookmarkEnd w:id="163"/>
    </w:p>
    <w:p w14:paraId="370F08D4" w14:textId="77777777" w:rsidR="00F95267" w:rsidRPr="00CC7326" w:rsidRDefault="00F95267" w:rsidP="00F95267">
      <w:pPr>
        <w:ind w:left="720" w:hanging="720"/>
        <w:rPr>
          <w:rFonts w:asciiTheme="majorHAnsi" w:hAnsiTheme="majorHAnsi"/>
          <w:noProof/>
        </w:rPr>
      </w:pPr>
      <w:bookmarkStart w:id="164" w:name="_ENREF_17"/>
      <w:r w:rsidRPr="00CC7326">
        <w:rPr>
          <w:rFonts w:asciiTheme="majorHAnsi" w:hAnsiTheme="majorHAnsi"/>
          <w:noProof/>
        </w:rPr>
        <w:t xml:space="preserve">Luu, P., Tucker, D. M., &amp; Makeig, S. (2004). Frontal midline theta and the error-related negativity: neurophysiological mechanisms of action regulation. </w:t>
      </w:r>
      <w:r w:rsidRPr="00CC7326">
        <w:rPr>
          <w:rFonts w:asciiTheme="majorHAnsi" w:hAnsiTheme="majorHAnsi"/>
          <w:i/>
          <w:noProof/>
        </w:rPr>
        <w:t>Clin Neurophysiol, 115</w:t>
      </w:r>
      <w:r w:rsidRPr="00CC7326">
        <w:rPr>
          <w:rFonts w:asciiTheme="majorHAnsi" w:hAnsiTheme="majorHAnsi"/>
          <w:noProof/>
        </w:rPr>
        <w:t>(8), 1821-1835. doi: 10.1016/j.clinph.2004.03.031</w:t>
      </w:r>
      <w:bookmarkEnd w:id="164"/>
    </w:p>
    <w:p w14:paraId="16AA2290" w14:textId="77777777" w:rsidR="00F95267" w:rsidRPr="00CC7326" w:rsidRDefault="00F95267" w:rsidP="00F95267">
      <w:pPr>
        <w:ind w:left="720" w:hanging="720"/>
        <w:rPr>
          <w:rFonts w:asciiTheme="majorHAnsi" w:hAnsiTheme="majorHAnsi"/>
          <w:noProof/>
        </w:rPr>
      </w:pPr>
      <w:bookmarkStart w:id="165" w:name="_ENREF_18"/>
      <w:r w:rsidRPr="00CC7326">
        <w:rPr>
          <w:rFonts w:asciiTheme="majorHAnsi" w:hAnsiTheme="majorHAnsi"/>
          <w:noProof/>
        </w:rPr>
        <w:lastRenderedPageBreak/>
        <w:t xml:space="preserve">Mansfield, E. L., Karayanidis, F., &amp; Cohen, M. X. (2012). Switch-related and general preparation processes in task-switching: evidence from multivariate pattern classification of EEG data. </w:t>
      </w:r>
      <w:r w:rsidRPr="00CC7326">
        <w:rPr>
          <w:rFonts w:asciiTheme="majorHAnsi" w:hAnsiTheme="majorHAnsi"/>
          <w:i/>
          <w:noProof/>
        </w:rPr>
        <w:t>J Neurosci, 32</w:t>
      </w:r>
      <w:r w:rsidRPr="00CC7326">
        <w:rPr>
          <w:rFonts w:asciiTheme="majorHAnsi" w:hAnsiTheme="majorHAnsi"/>
          <w:noProof/>
        </w:rPr>
        <w:t>(50), 18253-18258. doi: 10.1523/JNEUROSCI.0737-12.2012</w:t>
      </w:r>
      <w:bookmarkEnd w:id="165"/>
    </w:p>
    <w:p w14:paraId="16EDD131" w14:textId="77777777" w:rsidR="00F95267" w:rsidRPr="00CC7326" w:rsidRDefault="00F95267" w:rsidP="00F95267">
      <w:pPr>
        <w:ind w:left="720" w:hanging="720"/>
        <w:rPr>
          <w:rFonts w:asciiTheme="majorHAnsi" w:hAnsiTheme="majorHAnsi"/>
          <w:noProof/>
        </w:rPr>
      </w:pPr>
      <w:bookmarkStart w:id="166" w:name="_ENREF_19"/>
      <w:r w:rsidRPr="00CC7326">
        <w:rPr>
          <w:rFonts w:asciiTheme="majorHAnsi" w:hAnsiTheme="majorHAnsi"/>
          <w:noProof/>
        </w:rPr>
        <w:t xml:space="preserve">Mansfield, E. L., Karayanidis, F., Jamadar, S., Heathcote, A., &amp; Forstmann, B. U. (2011). Adjustments of response threshold during task switching: a model-based functional magnetic resonance imaging study. </w:t>
      </w:r>
      <w:r w:rsidRPr="00CC7326">
        <w:rPr>
          <w:rFonts w:asciiTheme="majorHAnsi" w:hAnsiTheme="majorHAnsi"/>
          <w:i/>
          <w:noProof/>
        </w:rPr>
        <w:t>J Neurosci, 31</w:t>
      </w:r>
      <w:r w:rsidRPr="00CC7326">
        <w:rPr>
          <w:rFonts w:asciiTheme="majorHAnsi" w:hAnsiTheme="majorHAnsi"/>
          <w:noProof/>
        </w:rPr>
        <w:t>(41), 14688-14692. doi: 10.1523/JNEUROSCI.2390-11.2011</w:t>
      </w:r>
      <w:bookmarkEnd w:id="166"/>
    </w:p>
    <w:p w14:paraId="176FC016" w14:textId="77777777" w:rsidR="00F95267" w:rsidRPr="00CC7326" w:rsidRDefault="00F95267" w:rsidP="00F95267">
      <w:pPr>
        <w:ind w:left="720" w:hanging="720"/>
        <w:rPr>
          <w:rFonts w:asciiTheme="majorHAnsi" w:hAnsiTheme="majorHAnsi"/>
          <w:noProof/>
        </w:rPr>
      </w:pPr>
      <w:bookmarkStart w:id="167" w:name="_ENREF_20"/>
      <w:r w:rsidRPr="00CC7326">
        <w:rPr>
          <w:rFonts w:asciiTheme="majorHAnsi" w:hAnsiTheme="majorHAnsi"/>
          <w:noProof/>
        </w:rPr>
        <w:t xml:space="preserve">Maris, E., Womelsdorf, T., Desimone, R., &amp; Fries, P. (2013). Rhythmic neuronal synchronization in visual cortex entails spatial phase relation diversity that is modulated by stimulation and attention. </w:t>
      </w:r>
      <w:r w:rsidRPr="00CC7326">
        <w:rPr>
          <w:rFonts w:asciiTheme="majorHAnsi" w:hAnsiTheme="majorHAnsi"/>
          <w:i/>
          <w:noProof/>
        </w:rPr>
        <w:t>Neuroimage, 74</w:t>
      </w:r>
      <w:r w:rsidRPr="00CC7326">
        <w:rPr>
          <w:rFonts w:asciiTheme="majorHAnsi" w:hAnsiTheme="majorHAnsi"/>
          <w:noProof/>
        </w:rPr>
        <w:t>, 99-116. doi: 10.1016/j.neuroimage.2013.02.007</w:t>
      </w:r>
      <w:bookmarkEnd w:id="167"/>
    </w:p>
    <w:p w14:paraId="153A914B" w14:textId="77777777" w:rsidR="00F95267" w:rsidRPr="00CC7326" w:rsidRDefault="00F95267" w:rsidP="00F95267">
      <w:pPr>
        <w:ind w:left="720" w:hanging="720"/>
        <w:rPr>
          <w:rFonts w:asciiTheme="majorHAnsi" w:hAnsiTheme="majorHAnsi"/>
          <w:noProof/>
        </w:rPr>
      </w:pPr>
      <w:bookmarkStart w:id="168" w:name="_ENREF_21"/>
      <w:r w:rsidRPr="00CC7326">
        <w:rPr>
          <w:rFonts w:asciiTheme="majorHAnsi" w:hAnsiTheme="majorHAnsi"/>
          <w:noProof/>
        </w:rPr>
        <w:t xml:space="preserve">Miyake, A., Friedman, N. P., Emerson, M. J., Witzki, A. H., Howerter, A., &amp; Wager, T. D. (2000). The unity and diversity of executive functions and their contributions to complex "Frontal Lobe" tasks: a latent variable analysis. </w:t>
      </w:r>
      <w:r w:rsidRPr="00CC7326">
        <w:rPr>
          <w:rFonts w:asciiTheme="majorHAnsi" w:hAnsiTheme="majorHAnsi"/>
          <w:i/>
          <w:noProof/>
        </w:rPr>
        <w:t>Cogn Psychol, 41</w:t>
      </w:r>
      <w:r w:rsidRPr="00CC7326">
        <w:rPr>
          <w:rFonts w:asciiTheme="majorHAnsi" w:hAnsiTheme="majorHAnsi"/>
          <w:noProof/>
        </w:rPr>
        <w:t>(1), 49-100. doi: 10.1006/cogp.1999.0734</w:t>
      </w:r>
      <w:bookmarkEnd w:id="168"/>
    </w:p>
    <w:p w14:paraId="625E28EC" w14:textId="77777777" w:rsidR="00F95267" w:rsidRPr="00CC7326" w:rsidRDefault="00F95267" w:rsidP="00F95267">
      <w:pPr>
        <w:ind w:left="720" w:hanging="720"/>
        <w:rPr>
          <w:rFonts w:asciiTheme="majorHAnsi" w:hAnsiTheme="majorHAnsi"/>
          <w:noProof/>
        </w:rPr>
      </w:pPr>
      <w:bookmarkStart w:id="169" w:name="_ENREF_22"/>
      <w:r w:rsidRPr="00CC7326">
        <w:rPr>
          <w:rFonts w:asciiTheme="majorHAnsi" w:hAnsiTheme="majorHAnsi"/>
          <w:noProof/>
        </w:rPr>
        <w:t xml:space="preserve">Moore, R. A., Gale, A., Morris, P. H., &amp; Forrester, D. (2006). Theta phase locking across the neocortex reflects cortico-hippocampal recursive communication during goal conflict resolution. </w:t>
      </w:r>
      <w:r w:rsidRPr="00CC7326">
        <w:rPr>
          <w:rFonts w:asciiTheme="majorHAnsi" w:hAnsiTheme="majorHAnsi"/>
          <w:i/>
          <w:noProof/>
        </w:rPr>
        <w:t>Int J Psychophysiol, 60</w:t>
      </w:r>
      <w:r w:rsidRPr="00CC7326">
        <w:rPr>
          <w:rFonts w:asciiTheme="majorHAnsi" w:hAnsiTheme="majorHAnsi"/>
          <w:noProof/>
        </w:rPr>
        <w:t>(3), 260-273. doi: 10.1016/j.ijpsycho.2005.06.003</w:t>
      </w:r>
      <w:bookmarkEnd w:id="169"/>
    </w:p>
    <w:p w14:paraId="56079F4C" w14:textId="77777777" w:rsidR="00F95267" w:rsidRPr="00CC7326" w:rsidRDefault="00F95267" w:rsidP="00F95267">
      <w:pPr>
        <w:ind w:left="720" w:hanging="720"/>
        <w:rPr>
          <w:rFonts w:asciiTheme="majorHAnsi" w:hAnsiTheme="majorHAnsi"/>
          <w:noProof/>
        </w:rPr>
      </w:pPr>
      <w:bookmarkStart w:id="170" w:name="_ENREF_23"/>
      <w:r w:rsidRPr="00CC7326">
        <w:rPr>
          <w:rFonts w:asciiTheme="majorHAnsi" w:hAnsiTheme="majorHAnsi"/>
          <w:noProof/>
        </w:rPr>
        <w:t xml:space="preserve">Moore, R. A., Mills, M., Marshman, P., &amp; Corr, P. J. (2012). Behavioural Inhibition System (BIS) sensitivity differentiates EEG theta responses during goal conflict in a continuous monitoring task. </w:t>
      </w:r>
      <w:r w:rsidRPr="00CC7326">
        <w:rPr>
          <w:rFonts w:asciiTheme="majorHAnsi" w:hAnsiTheme="majorHAnsi"/>
          <w:i/>
          <w:noProof/>
        </w:rPr>
        <w:t>Int J Psychophysiol, 85</w:t>
      </w:r>
      <w:r w:rsidRPr="00CC7326">
        <w:rPr>
          <w:rFonts w:asciiTheme="majorHAnsi" w:hAnsiTheme="majorHAnsi"/>
          <w:noProof/>
        </w:rPr>
        <w:t>(2), 135-144. doi: 10.1016/j.ijpsycho.2012.06.006</w:t>
      </w:r>
      <w:bookmarkEnd w:id="170"/>
    </w:p>
    <w:p w14:paraId="58B254F3" w14:textId="77777777" w:rsidR="00F95267" w:rsidRPr="00CC7326" w:rsidRDefault="00F95267" w:rsidP="00F95267">
      <w:pPr>
        <w:ind w:left="720" w:hanging="720"/>
        <w:rPr>
          <w:rFonts w:asciiTheme="majorHAnsi" w:hAnsiTheme="majorHAnsi"/>
          <w:noProof/>
        </w:rPr>
      </w:pPr>
      <w:bookmarkStart w:id="171" w:name="_ENREF_24"/>
      <w:r w:rsidRPr="00CC7326">
        <w:rPr>
          <w:rFonts w:asciiTheme="majorHAnsi" w:hAnsiTheme="majorHAnsi"/>
          <w:noProof/>
        </w:rPr>
        <w:t xml:space="preserve">Nicholson, R., Karayanidis, F., Davies, A., &amp; Michie, P. T. (2006). Components of task-set reconfiguration: differential effects of 'switch-to' and 'switch-away' cues. </w:t>
      </w:r>
      <w:r w:rsidRPr="00CC7326">
        <w:rPr>
          <w:rFonts w:asciiTheme="majorHAnsi" w:hAnsiTheme="majorHAnsi"/>
          <w:i/>
          <w:noProof/>
        </w:rPr>
        <w:t>Brain Res, 1121</w:t>
      </w:r>
      <w:r w:rsidRPr="00CC7326">
        <w:rPr>
          <w:rFonts w:asciiTheme="majorHAnsi" w:hAnsiTheme="majorHAnsi"/>
          <w:noProof/>
        </w:rPr>
        <w:t>(1), 160-176. doi: 10.1016/j.brainres.2006.08.101</w:t>
      </w:r>
      <w:bookmarkEnd w:id="171"/>
    </w:p>
    <w:p w14:paraId="7F19262E" w14:textId="77777777" w:rsidR="00F95267" w:rsidRPr="00CC7326" w:rsidRDefault="00F95267" w:rsidP="00F95267">
      <w:pPr>
        <w:ind w:left="720" w:hanging="720"/>
        <w:rPr>
          <w:rFonts w:asciiTheme="majorHAnsi" w:hAnsiTheme="majorHAnsi"/>
          <w:noProof/>
        </w:rPr>
      </w:pPr>
      <w:bookmarkStart w:id="172" w:name="_ENREF_25"/>
      <w:r w:rsidRPr="00CC7326">
        <w:rPr>
          <w:rFonts w:asciiTheme="majorHAnsi" w:hAnsiTheme="majorHAnsi"/>
          <w:noProof/>
        </w:rPr>
        <w:t xml:space="preserve">Oostenveld, R., Fries, P., Maris, E., &amp; Schoffelen, J. M. (2011). FieldTrip: Open source software for advanced analysis of MEG, EEG, and invasive electrophysiological data. </w:t>
      </w:r>
      <w:r w:rsidRPr="00CC7326">
        <w:rPr>
          <w:rFonts w:asciiTheme="majorHAnsi" w:hAnsiTheme="majorHAnsi"/>
          <w:i/>
          <w:noProof/>
        </w:rPr>
        <w:t>Comput Intell Neurosci, 2011</w:t>
      </w:r>
      <w:r w:rsidRPr="00CC7326">
        <w:rPr>
          <w:rFonts w:asciiTheme="majorHAnsi" w:hAnsiTheme="majorHAnsi"/>
          <w:noProof/>
        </w:rPr>
        <w:t>, 156869. doi: 10.1155/2011/156869</w:t>
      </w:r>
      <w:bookmarkEnd w:id="172"/>
    </w:p>
    <w:p w14:paraId="00C9864E" w14:textId="77777777" w:rsidR="00F95267" w:rsidRPr="00CC7326" w:rsidRDefault="00F95267" w:rsidP="00F95267">
      <w:pPr>
        <w:ind w:left="720" w:hanging="720"/>
        <w:rPr>
          <w:rFonts w:asciiTheme="majorHAnsi" w:hAnsiTheme="majorHAnsi"/>
          <w:noProof/>
        </w:rPr>
      </w:pPr>
      <w:bookmarkStart w:id="173" w:name="_ENREF_26"/>
      <w:r w:rsidRPr="00CC7326">
        <w:rPr>
          <w:rFonts w:asciiTheme="majorHAnsi" w:hAnsiTheme="majorHAnsi"/>
          <w:noProof/>
        </w:rPr>
        <w:t xml:space="preserve">Palva, J. M., Palva, S., &amp; Kaila, K. (2005). Phase synchrony among neuronal oscillations in the human cortex. </w:t>
      </w:r>
      <w:r w:rsidRPr="00CC7326">
        <w:rPr>
          <w:rFonts w:asciiTheme="majorHAnsi" w:hAnsiTheme="majorHAnsi"/>
          <w:i/>
          <w:noProof/>
        </w:rPr>
        <w:t>J Neurosci, 25</w:t>
      </w:r>
      <w:r w:rsidRPr="00CC7326">
        <w:rPr>
          <w:rFonts w:asciiTheme="majorHAnsi" w:hAnsiTheme="majorHAnsi"/>
          <w:noProof/>
        </w:rPr>
        <w:t>(15), 3962-3972. doi: 10.1523/JNEUROSCI.4250-04.2005</w:t>
      </w:r>
      <w:bookmarkEnd w:id="173"/>
    </w:p>
    <w:p w14:paraId="1DF6808C" w14:textId="77777777" w:rsidR="00F95267" w:rsidRPr="00CC7326" w:rsidRDefault="00F95267" w:rsidP="00F95267">
      <w:pPr>
        <w:ind w:left="720" w:hanging="720"/>
        <w:rPr>
          <w:rFonts w:asciiTheme="majorHAnsi" w:hAnsiTheme="majorHAnsi"/>
          <w:noProof/>
        </w:rPr>
      </w:pPr>
      <w:bookmarkStart w:id="174" w:name="_ENREF_27"/>
      <w:r w:rsidRPr="00CC7326">
        <w:rPr>
          <w:rFonts w:asciiTheme="majorHAnsi" w:hAnsiTheme="majorHAnsi"/>
          <w:noProof/>
        </w:rPr>
        <w:t xml:space="preserve">Papenberg, G., Hammerer, D., Muller, V., Lindenberger, U., &amp; Li, S. C. (2013). Lower theta inter-trial phase coherence during performance monitoring is related to higher reaction time variability: A lifespan study. </w:t>
      </w:r>
      <w:r w:rsidRPr="00CC7326">
        <w:rPr>
          <w:rFonts w:asciiTheme="majorHAnsi" w:hAnsiTheme="majorHAnsi"/>
          <w:i/>
          <w:noProof/>
        </w:rPr>
        <w:t>Neuroimage, 83</w:t>
      </w:r>
      <w:r w:rsidRPr="00CC7326">
        <w:rPr>
          <w:rFonts w:asciiTheme="majorHAnsi" w:hAnsiTheme="majorHAnsi"/>
          <w:noProof/>
        </w:rPr>
        <w:t>, 912-920. doi: 10.1016/j.neuroimage.2013.07.032</w:t>
      </w:r>
      <w:bookmarkEnd w:id="174"/>
    </w:p>
    <w:p w14:paraId="54954269" w14:textId="77777777" w:rsidR="00F95267" w:rsidRPr="00CC7326" w:rsidRDefault="00F95267" w:rsidP="00F95267">
      <w:pPr>
        <w:ind w:left="720" w:hanging="720"/>
        <w:rPr>
          <w:rFonts w:asciiTheme="majorHAnsi" w:hAnsiTheme="majorHAnsi"/>
          <w:noProof/>
        </w:rPr>
      </w:pPr>
      <w:bookmarkStart w:id="175" w:name="_ENREF_28"/>
      <w:r w:rsidRPr="00CC7326">
        <w:rPr>
          <w:rFonts w:asciiTheme="majorHAnsi" w:hAnsiTheme="majorHAnsi"/>
          <w:noProof/>
        </w:rPr>
        <w:t xml:space="preserve">Pesonen, M., Hamalainen, H., &amp; Krause, C. M. (2007). Brain oscillatory 4-30 Hz responses during a visual n-back memory task with varying memory load. </w:t>
      </w:r>
      <w:r w:rsidRPr="00CC7326">
        <w:rPr>
          <w:rFonts w:asciiTheme="majorHAnsi" w:hAnsiTheme="majorHAnsi"/>
          <w:i/>
          <w:noProof/>
        </w:rPr>
        <w:t>Brain Res, 1138</w:t>
      </w:r>
      <w:r w:rsidRPr="00CC7326">
        <w:rPr>
          <w:rFonts w:asciiTheme="majorHAnsi" w:hAnsiTheme="majorHAnsi"/>
          <w:noProof/>
        </w:rPr>
        <w:t>, 171-177. doi: 10.1016/j.brainres.2006.12.076</w:t>
      </w:r>
      <w:bookmarkEnd w:id="175"/>
    </w:p>
    <w:p w14:paraId="48C2C896" w14:textId="77777777" w:rsidR="00F95267" w:rsidRPr="00CC7326" w:rsidRDefault="00F95267" w:rsidP="00F95267">
      <w:pPr>
        <w:ind w:left="720" w:hanging="720"/>
        <w:rPr>
          <w:rFonts w:asciiTheme="majorHAnsi" w:hAnsiTheme="majorHAnsi"/>
          <w:noProof/>
        </w:rPr>
      </w:pPr>
      <w:bookmarkStart w:id="176" w:name="_ENREF_29"/>
      <w:r w:rsidRPr="00CC7326">
        <w:rPr>
          <w:rFonts w:asciiTheme="majorHAnsi" w:hAnsiTheme="majorHAnsi"/>
          <w:noProof/>
        </w:rPr>
        <w:t xml:space="preserve">Sauseng, P., Klimesch, W., Freunberger, R., Pecherstorfer, T., Hanslmayr, S., &amp; Doppelmayr, M. (2006). Relevance of EEG alpha and theta oscillations during task switching. </w:t>
      </w:r>
      <w:r w:rsidRPr="00CC7326">
        <w:rPr>
          <w:rFonts w:asciiTheme="majorHAnsi" w:hAnsiTheme="majorHAnsi"/>
          <w:i/>
          <w:noProof/>
        </w:rPr>
        <w:t>Exp Brain Res, 170</w:t>
      </w:r>
      <w:r w:rsidRPr="00CC7326">
        <w:rPr>
          <w:rFonts w:asciiTheme="majorHAnsi" w:hAnsiTheme="majorHAnsi"/>
          <w:noProof/>
        </w:rPr>
        <w:t>(3), 295-301. doi: 10.1007/s00221-005-0211-y</w:t>
      </w:r>
      <w:bookmarkEnd w:id="176"/>
    </w:p>
    <w:p w14:paraId="40536DDC" w14:textId="77777777" w:rsidR="00F95267" w:rsidRPr="00CC7326" w:rsidRDefault="00F95267" w:rsidP="00F95267">
      <w:pPr>
        <w:ind w:left="720" w:hanging="720"/>
        <w:rPr>
          <w:rFonts w:asciiTheme="majorHAnsi" w:hAnsiTheme="majorHAnsi"/>
          <w:noProof/>
        </w:rPr>
      </w:pPr>
      <w:bookmarkStart w:id="177" w:name="_ENREF_30"/>
      <w:r w:rsidRPr="00CC7326">
        <w:rPr>
          <w:rFonts w:asciiTheme="majorHAnsi" w:hAnsiTheme="majorHAnsi"/>
          <w:noProof/>
        </w:rPr>
        <w:t xml:space="preserve">Sauseng, P., Klimesch, W., Schabus, M., &amp; Doppelmayr, M. (2005). Fronto-parietal EEG coherence in theta and upper alpha reflect central executive functions of working memory. </w:t>
      </w:r>
      <w:r w:rsidRPr="00CC7326">
        <w:rPr>
          <w:rFonts w:asciiTheme="majorHAnsi" w:hAnsiTheme="majorHAnsi"/>
          <w:i/>
          <w:noProof/>
        </w:rPr>
        <w:t>Int J Psychophysiol, 57</w:t>
      </w:r>
      <w:r w:rsidRPr="00CC7326">
        <w:rPr>
          <w:rFonts w:asciiTheme="majorHAnsi" w:hAnsiTheme="majorHAnsi"/>
          <w:noProof/>
        </w:rPr>
        <w:t>(2), 97-103. doi: 10.1016/j.ijpsycho.2005.03.018</w:t>
      </w:r>
      <w:bookmarkEnd w:id="177"/>
    </w:p>
    <w:p w14:paraId="6B01B79C" w14:textId="77777777" w:rsidR="00F95267" w:rsidRPr="00CC7326" w:rsidRDefault="00F95267" w:rsidP="00F95267">
      <w:pPr>
        <w:ind w:left="720" w:hanging="720"/>
        <w:rPr>
          <w:rFonts w:asciiTheme="majorHAnsi" w:hAnsiTheme="majorHAnsi"/>
          <w:noProof/>
        </w:rPr>
      </w:pPr>
      <w:bookmarkStart w:id="178" w:name="_ENREF_31"/>
      <w:r w:rsidRPr="00CC7326">
        <w:rPr>
          <w:rFonts w:asciiTheme="majorHAnsi" w:hAnsiTheme="majorHAnsi"/>
          <w:noProof/>
        </w:rPr>
        <w:t xml:space="preserve">Seeley, W. W., Menon, V., Schatzberg, A. F., Keller, J., Glover, G. H., Kenna, H., . . . Greicius, M. D. (2007). Dissociable intrinsic connectivity networks for salience processing and executive control. </w:t>
      </w:r>
      <w:r w:rsidRPr="00CC7326">
        <w:rPr>
          <w:rFonts w:asciiTheme="majorHAnsi" w:hAnsiTheme="majorHAnsi"/>
          <w:i/>
          <w:noProof/>
        </w:rPr>
        <w:t>J Neurosci, 27</w:t>
      </w:r>
      <w:r w:rsidRPr="00CC7326">
        <w:rPr>
          <w:rFonts w:asciiTheme="majorHAnsi" w:hAnsiTheme="majorHAnsi"/>
          <w:noProof/>
        </w:rPr>
        <w:t>(9), 2349-2356. doi: 10.1523/JNEUROSCI.5587-06.2007</w:t>
      </w:r>
      <w:bookmarkEnd w:id="178"/>
    </w:p>
    <w:p w14:paraId="6964C5C4" w14:textId="77777777" w:rsidR="00F95267" w:rsidRPr="00CC7326" w:rsidRDefault="00F95267" w:rsidP="00F95267">
      <w:pPr>
        <w:ind w:left="720" w:hanging="720"/>
        <w:rPr>
          <w:rFonts w:asciiTheme="majorHAnsi" w:hAnsiTheme="majorHAnsi"/>
          <w:noProof/>
        </w:rPr>
      </w:pPr>
      <w:bookmarkStart w:id="179" w:name="_ENREF_32"/>
      <w:r w:rsidRPr="00CC7326">
        <w:rPr>
          <w:rFonts w:asciiTheme="majorHAnsi" w:hAnsiTheme="majorHAnsi"/>
          <w:noProof/>
        </w:rPr>
        <w:t xml:space="preserve">Serrien, D. J., Pogosyan, A. H., Cassidy, M. J., &amp; Brown, P. (2004). Anticipatory cortico-cortical interactions: switching the task configuration between effectors. </w:t>
      </w:r>
      <w:r w:rsidRPr="00CC7326">
        <w:rPr>
          <w:rFonts w:asciiTheme="majorHAnsi" w:hAnsiTheme="majorHAnsi"/>
          <w:i/>
          <w:noProof/>
        </w:rPr>
        <w:t>Exp Brain Res, 154</w:t>
      </w:r>
      <w:r w:rsidRPr="00CC7326">
        <w:rPr>
          <w:rFonts w:asciiTheme="majorHAnsi" w:hAnsiTheme="majorHAnsi"/>
          <w:noProof/>
        </w:rPr>
        <w:t>(3), 359-367. doi: 10.1007/s00221-003-1667-2</w:t>
      </w:r>
      <w:bookmarkEnd w:id="179"/>
    </w:p>
    <w:p w14:paraId="6C9A7847" w14:textId="77777777" w:rsidR="00F95267" w:rsidRPr="00CC7326" w:rsidRDefault="00F95267" w:rsidP="00F95267">
      <w:pPr>
        <w:ind w:left="720" w:hanging="720"/>
        <w:rPr>
          <w:rFonts w:asciiTheme="majorHAnsi" w:hAnsiTheme="majorHAnsi"/>
          <w:noProof/>
        </w:rPr>
      </w:pPr>
      <w:bookmarkStart w:id="180" w:name="_ENREF_33"/>
      <w:r w:rsidRPr="00CC7326">
        <w:rPr>
          <w:rFonts w:asciiTheme="majorHAnsi" w:hAnsiTheme="majorHAnsi"/>
          <w:noProof/>
        </w:rPr>
        <w:lastRenderedPageBreak/>
        <w:t xml:space="preserve">Serrien, D. J., &amp; Sovijarvi-Spape, M. M. (2013). Cognitive control of response inhibition and switching: hemispheric lateralization and hand preference. </w:t>
      </w:r>
      <w:r w:rsidRPr="00CC7326">
        <w:rPr>
          <w:rFonts w:asciiTheme="majorHAnsi" w:hAnsiTheme="majorHAnsi"/>
          <w:i/>
          <w:noProof/>
        </w:rPr>
        <w:t>Brain Cogn, 82</w:t>
      </w:r>
      <w:r w:rsidRPr="00CC7326">
        <w:rPr>
          <w:rFonts w:asciiTheme="majorHAnsi" w:hAnsiTheme="majorHAnsi"/>
          <w:noProof/>
        </w:rPr>
        <w:t>(3), 283-290. doi: 10.1016/j.bandc.2013.04.013</w:t>
      </w:r>
      <w:bookmarkEnd w:id="180"/>
    </w:p>
    <w:p w14:paraId="5FD9B6DB" w14:textId="77777777" w:rsidR="00F95267" w:rsidRPr="00CC7326" w:rsidRDefault="00F95267" w:rsidP="00F95267">
      <w:pPr>
        <w:ind w:left="720" w:hanging="720"/>
        <w:rPr>
          <w:rFonts w:asciiTheme="majorHAnsi" w:hAnsiTheme="majorHAnsi"/>
          <w:noProof/>
        </w:rPr>
      </w:pPr>
      <w:bookmarkStart w:id="181" w:name="_ENREF_34"/>
      <w:r w:rsidRPr="00CC7326">
        <w:rPr>
          <w:rFonts w:asciiTheme="majorHAnsi" w:hAnsiTheme="majorHAnsi"/>
          <w:noProof/>
        </w:rPr>
        <w:t xml:space="preserve">Tallet, J., Barral, J., &amp; Hauert, C. A. (2009). Electro-cortical correlates of motor inhibition: a comparison between selective and non-selective stop tasks. </w:t>
      </w:r>
      <w:r w:rsidRPr="00CC7326">
        <w:rPr>
          <w:rFonts w:asciiTheme="majorHAnsi" w:hAnsiTheme="majorHAnsi"/>
          <w:i/>
          <w:noProof/>
        </w:rPr>
        <w:t>Brain Res, 1284</w:t>
      </w:r>
      <w:r w:rsidRPr="00CC7326">
        <w:rPr>
          <w:rFonts w:asciiTheme="majorHAnsi" w:hAnsiTheme="majorHAnsi"/>
          <w:noProof/>
        </w:rPr>
        <w:t>, 68-76. doi: 10.1016/j.brainres.2009.05.058</w:t>
      </w:r>
      <w:bookmarkEnd w:id="181"/>
    </w:p>
    <w:p w14:paraId="0CBE9910" w14:textId="77777777" w:rsidR="00F95267" w:rsidRPr="00CC7326" w:rsidRDefault="00F95267" w:rsidP="00F95267">
      <w:pPr>
        <w:ind w:left="720" w:hanging="720"/>
        <w:rPr>
          <w:rFonts w:asciiTheme="majorHAnsi" w:hAnsiTheme="majorHAnsi"/>
          <w:noProof/>
        </w:rPr>
      </w:pPr>
      <w:bookmarkStart w:id="182" w:name="_ENREF_35"/>
      <w:r w:rsidRPr="00CC7326">
        <w:rPr>
          <w:rFonts w:asciiTheme="majorHAnsi" w:hAnsiTheme="majorHAnsi"/>
          <w:noProof/>
        </w:rPr>
        <w:t xml:space="preserve">Trujillo, L. T., &amp; Allen, J. J. (2007). Theta EEG dynamics of the error-related negativity. </w:t>
      </w:r>
      <w:r w:rsidRPr="00CC7326">
        <w:rPr>
          <w:rFonts w:asciiTheme="majorHAnsi" w:hAnsiTheme="majorHAnsi"/>
          <w:i/>
          <w:noProof/>
        </w:rPr>
        <w:t>Clin Neurophysiol, 118</w:t>
      </w:r>
      <w:r w:rsidRPr="00CC7326">
        <w:rPr>
          <w:rFonts w:asciiTheme="majorHAnsi" w:hAnsiTheme="majorHAnsi"/>
          <w:noProof/>
        </w:rPr>
        <w:t>(3), 645-668. doi: 10.1016/j.clinph.2006.11.009</w:t>
      </w:r>
      <w:bookmarkEnd w:id="182"/>
    </w:p>
    <w:p w14:paraId="7064504C" w14:textId="77777777" w:rsidR="00F95267" w:rsidRPr="00CC7326" w:rsidRDefault="00F95267" w:rsidP="00F95267">
      <w:pPr>
        <w:ind w:left="720" w:hanging="720"/>
        <w:rPr>
          <w:rFonts w:asciiTheme="majorHAnsi" w:hAnsiTheme="majorHAnsi"/>
          <w:noProof/>
        </w:rPr>
      </w:pPr>
      <w:bookmarkStart w:id="183" w:name="_ENREF_36"/>
      <w:r w:rsidRPr="00CC7326">
        <w:rPr>
          <w:rFonts w:asciiTheme="majorHAnsi" w:hAnsiTheme="majorHAnsi"/>
          <w:noProof/>
        </w:rPr>
        <w:t xml:space="preserve">Vincent, J. L., Kahn, I., Snyder, A. Z., Raichle, M. E., &amp; Buckner, R. L. (2008). Evidence for a Frontoparietal Control System Revealed by Intrinsic Functional Connectivity. </w:t>
      </w:r>
      <w:r w:rsidRPr="00CC7326">
        <w:rPr>
          <w:rFonts w:asciiTheme="majorHAnsi" w:hAnsiTheme="majorHAnsi"/>
          <w:i/>
          <w:noProof/>
        </w:rPr>
        <w:t>J Neurophysiol, 100</w:t>
      </w:r>
      <w:r w:rsidRPr="00CC7326">
        <w:rPr>
          <w:rFonts w:asciiTheme="majorHAnsi" w:hAnsiTheme="majorHAnsi"/>
          <w:noProof/>
        </w:rPr>
        <w:t xml:space="preserve">(6), 3328-3342. </w:t>
      </w:r>
      <w:bookmarkEnd w:id="183"/>
    </w:p>
    <w:p w14:paraId="206104A7" w14:textId="77777777" w:rsidR="00F95267" w:rsidRPr="00CC7326" w:rsidRDefault="00F95267" w:rsidP="00F95267">
      <w:pPr>
        <w:ind w:left="720" w:hanging="720"/>
        <w:rPr>
          <w:rFonts w:asciiTheme="majorHAnsi" w:hAnsiTheme="majorHAnsi"/>
          <w:noProof/>
        </w:rPr>
      </w:pPr>
      <w:bookmarkStart w:id="184" w:name="_ENREF_37"/>
      <w:r w:rsidRPr="00CC7326">
        <w:rPr>
          <w:rFonts w:asciiTheme="majorHAnsi" w:hAnsiTheme="majorHAnsi"/>
          <w:noProof/>
        </w:rPr>
        <w:t xml:space="preserve">Womelsdorf, T., &amp; Fries, P. (2006). Neuronal coherence during selective attentional processing and sensory-motor integration. </w:t>
      </w:r>
      <w:r w:rsidRPr="00CC7326">
        <w:rPr>
          <w:rFonts w:asciiTheme="majorHAnsi" w:hAnsiTheme="majorHAnsi"/>
          <w:i/>
          <w:noProof/>
        </w:rPr>
        <w:t>J Physiol Paris, 100</w:t>
      </w:r>
      <w:r w:rsidRPr="00CC7326">
        <w:rPr>
          <w:rFonts w:asciiTheme="majorHAnsi" w:hAnsiTheme="majorHAnsi"/>
          <w:noProof/>
        </w:rPr>
        <w:t>(4), 182-193. doi: 10.1016/j.jphysparis.2007.01.005</w:t>
      </w:r>
      <w:bookmarkEnd w:id="184"/>
    </w:p>
    <w:p w14:paraId="4DD383E1" w14:textId="77777777" w:rsidR="00F95267" w:rsidRPr="00CC7326" w:rsidRDefault="00F95267" w:rsidP="00F95267">
      <w:pPr>
        <w:ind w:left="720" w:hanging="720"/>
        <w:rPr>
          <w:rFonts w:asciiTheme="majorHAnsi" w:hAnsiTheme="majorHAnsi"/>
          <w:noProof/>
        </w:rPr>
      </w:pPr>
      <w:bookmarkStart w:id="185" w:name="_ENREF_38"/>
      <w:r w:rsidRPr="00CC7326">
        <w:rPr>
          <w:rFonts w:asciiTheme="majorHAnsi" w:hAnsiTheme="majorHAnsi"/>
          <w:noProof/>
        </w:rPr>
        <w:t xml:space="preserve">Wu, X., Chen, X., Li, Z., Han, S., &amp; Zhang, D. (2007). Binding of verbal and spatial information in human working memory involves large-scale neural synchronization at theta frequency. </w:t>
      </w:r>
      <w:r w:rsidRPr="00CC7326">
        <w:rPr>
          <w:rFonts w:asciiTheme="majorHAnsi" w:hAnsiTheme="majorHAnsi"/>
          <w:i/>
          <w:noProof/>
        </w:rPr>
        <w:t>Neuroimage, 35</w:t>
      </w:r>
      <w:r w:rsidRPr="00CC7326">
        <w:rPr>
          <w:rFonts w:asciiTheme="majorHAnsi" w:hAnsiTheme="majorHAnsi"/>
          <w:noProof/>
        </w:rPr>
        <w:t>(4), 1654-1662. doi: 10.1016/j.neuroimage.2007.02.011</w:t>
      </w:r>
      <w:bookmarkEnd w:id="185"/>
    </w:p>
    <w:p w14:paraId="5E2056BD" w14:textId="1E235DD5" w:rsidR="00F95267" w:rsidRPr="00CC7326" w:rsidRDefault="00F95267" w:rsidP="00F95267">
      <w:pPr>
        <w:rPr>
          <w:rFonts w:asciiTheme="majorHAnsi" w:hAnsiTheme="majorHAnsi"/>
          <w:noProof/>
        </w:rPr>
      </w:pPr>
    </w:p>
    <w:p w14:paraId="52A4DD41" w14:textId="5C87BB11" w:rsidR="00970AF2" w:rsidRPr="00CC7326" w:rsidRDefault="000408C1" w:rsidP="00D92802">
      <w:pPr>
        <w:spacing w:line="360" w:lineRule="auto"/>
        <w:rPr>
          <w:rFonts w:asciiTheme="majorHAnsi" w:hAnsiTheme="majorHAnsi"/>
        </w:rPr>
      </w:pPr>
      <w:r w:rsidRPr="00CC7326">
        <w:rPr>
          <w:rFonts w:asciiTheme="majorHAnsi" w:hAnsiTheme="majorHAnsi"/>
        </w:rPr>
        <w:fldChar w:fldCharType="end"/>
      </w:r>
    </w:p>
    <w:p w14:paraId="2A89C6FE" w14:textId="3F867F66" w:rsidR="00D92802" w:rsidRPr="00CC7326" w:rsidRDefault="00970AF2" w:rsidP="00D92802">
      <w:pPr>
        <w:spacing w:line="360" w:lineRule="auto"/>
        <w:rPr>
          <w:rFonts w:asciiTheme="majorHAnsi" w:hAnsiTheme="majorHAnsi"/>
        </w:rPr>
      </w:pPr>
      <w:r w:rsidRPr="00CC7326">
        <w:rPr>
          <w:rFonts w:asciiTheme="majorHAnsi" w:hAnsiTheme="majorHAnsi"/>
        </w:rPr>
        <w:br w:type="column"/>
      </w:r>
      <w:commentRangeStart w:id="186"/>
      <w:r w:rsidR="00471C4A" w:rsidRPr="00CC7326">
        <w:rPr>
          <w:rFonts w:asciiTheme="majorHAnsi" w:hAnsiTheme="majorHAnsi"/>
          <w:noProof/>
          <w:lang w:eastAsia="en-AU"/>
        </w:rPr>
        <w:lastRenderedPageBreak/>
        <w:drawing>
          <wp:inline distT="0" distB="0" distL="0" distR="0" wp14:anchorId="0A2E9D16" wp14:editId="7DBBE70C">
            <wp:extent cx="5491599" cy="399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A.pdf"/>
                    <pic:cNvPicPr/>
                  </pic:nvPicPr>
                  <pic:blipFill>
                    <a:blip r:embed="rId8">
                      <a:extLst>
                        <a:ext uri="{28A0092B-C50C-407E-A947-70E740481C1C}">
                          <a14:useLocalDpi xmlns:a14="http://schemas.microsoft.com/office/drawing/2010/main" val="0"/>
                        </a:ext>
                      </a:extLst>
                    </a:blip>
                    <a:stretch>
                      <a:fillRect/>
                    </a:stretch>
                  </pic:blipFill>
                  <pic:spPr>
                    <a:xfrm>
                      <a:off x="0" y="0"/>
                      <a:ext cx="5492834" cy="3997589"/>
                    </a:xfrm>
                    <a:prstGeom prst="rect">
                      <a:avLst/>
                    </a:prstGeom>
                  </pic:spPr>
                </pic:pic>
              </a:graphicData>
            </a:graphic>
          </wp:inline>
        </w:drawing>
      </w:r>
      <w:r w:rsidR="00AA4419" w:rsidRPr="00CC7326">
        <w:rPr>
          <w:rFonts w:asciiTheme="majorHAnsi" w:hAnsiTheme="majorHAnsi"/>
          <w:noProof/>
          <w:lang w:eastAsia="en-AU"/>
        </w:rPr>
        <w:drawing>
          <wp:inline distT="0" distB="0" distL="0" distR="0" wp14:anchorId="25D2321E" wp14:editId="679AA68A">
            <wp:extent cx="5419256" cy="389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B.pdf"/>
                    <pic:cNvPicPr/>
                  </pic:nvPicPr>
                  <pic:blipFill>
                    <a:blip r:embed="rId9">
                      <a:extLst>
                        <a:ext uri="{28A0092B-C50C-407E-A947-70E740481C1C}">
                          <a14:useLocalDpi xmlns:a14="http://schemas.microsoft.com/office/drawing/2010/main" val="0"/>
                        </a:ext>
                      </a:extLst>
                    </a:blip>
                    <a:stretch>
                      <a:fillRect/>
                    </a:stretch>
                  </pic:blipFill>
                  <pic:spPr>
                    <a:xfrm>
                      <a:off x="0" y="0"/>
                      <a:ext cx="5419618" cy="3895350"/>
                    </a:xfrm>
                    <a:prstGeom prst="rect">
                      <a:avLst/>
                    </a:prstGeom>
                  </pic:spPr>
                </pic:pic>
              </a:graphicData>
            </a:graphic>
          </wp:inline>
        </w:drawing>
      </w:r>
    </w:p>
    <w:p w14:paraId="32F3EBDA" w14:textId="515A7408" w:rsidR="00AA4419" w:rsidRPr="00CC7326" w:rsidRDefault="00AA4419" w:rsidP="00D92802">
      <w:pPr>
        <w:spacing w:line="360" w:lineRule="auto"/>
        <w:rPr>
          <w:rFonts w:asciiTheme="majorHAnsi" w:hAnsiTheme="majorHAnsi"/>
        </w:rPr>
      </w:pPr>
      <w:proofErr w:type="gramStart"/>
      <w:r w:rsidRPr="00CC7326">
        <w:rPr>
          <w:rFonts w:asciiTheme="majorHAnsi" w:hAnsiTheme="majorHAnsi"/>
          <w:i/>
        </w:rPr>
        <w:t>Figure 1</w:t>
      </w:r>
      <w:r w:rsidRPr="00CC7326">
        <w:rPr>
          <w:rFonts w:asciiTheme="majorHAnsi" w:hAnsiTheme="majorHAnsi"/>
        </w:rPr>
        <w:t>.</w:t>
      </w:r>
      <w:proofErr w:type="gramEnd"/>
      <w:r w:rsidRPr="00CC7326">
        <w:rPr>
          <w:rFonts w:asciiTheme="majorHAnsi" w:hAnsiTheme="majorHAnsi"/>
        </w:rPr>
        <w:t xml:space="preserve"> </w:t>
      </w:r>
      <w:proofErr w:type="gramStart"/>
      <w:r w:rsidRPr="00CC7326">
        <w:rPr>
          <w:rFonts w:asciiTheme="majorHAnsi" w:hAnsiTheme="majorHAnsi"/>
        </w:rPr>
        <w:t>Schematics for a) the cued-task switching paradigm and b) EEG processing pipeline.</w:t>
      </w:r>
      <w:proofErr w:type="gramEnd"/>
      <w:r w:rsidRPr="00CC7326">
        <w:rPr>
          <w:rFonts w:asciiTheme="majorHAnsi" w:hAnsiTheme="majorHAnsi"/>
        </w:rPr>
        <w:t xml:space="preserve"> a</w:t>
      </w:r>
      <w:r w:rsidR="00A204F3" w:rsidRPr="00CC7326">
        <w:rPr>
          <w:rFonts w:asciiTheme="majorHAnsi" w:hAnsiTheme="majorHAnsi"/>
        </w:rPr>
        <w:t xml:space="preserve">) Task mapping for the task switching paradigm, wherein the letter, digit and colour tasks were mapped to a major third of the wheel respectively. The current trial (trial n) was defined relative </w:t>
      </w:r>
      <w:r w:rsidR="00A204F3" w:rsidRPr="00CC7326">
        <w:rPr>
          <w:rFonts w:asciiTheme="majorHAnsi" w:hAnsiTheme="majorHAnsi"/>
        </w:rPr>
        <w:lastRenderedPageBreak/>
        <w:t xml:space="preserve">to the preceding task in trial n -1. </w:t>
      </w:r>
      <w:r w:rsidRPr="00CC7326">
        <w:rPr>
          <w:rFonts w:asciiTheme="majorHAnsi" w:hAnsiTheme="majorHAnsi"/>
        </w:rPr>
        <w:t xml:space="preserve"> </w:t>
      </w:r>
      <w:r w:rsidR="00A204F3" w:rsidRPr="00CC7326">
        <w:rPr>
          <w:rFonts w:asciiTheme="majorHAnsi" w:hAnsiTheme="majorHAnsi"/>
        </w:rPr>
        <w:t xml:space="preserve">b) EEG data was passed through a semi-automated custom-built pipeline offline, which included visual inspection stages (shown as a pair of eyes). </w:t>
      </w:r>
    </w:p>
    <w:commentRangeEnd w:id="186"/>
    <w:p w14:paraId="4025C0BA" w14:textId="77777777" w:rsidR="00AA4419" w:rsidRPr="00CC7326" w:rsidRDefault="00B87BE0" w:rsidP="00D92802">
      <w:pPr>
        <w:spacing w:line="360" w:lineRule="auto"/>
        <w:rPr>
          <w:rFonts w:asciiTheme="majorHAnsi" w:hAnsiTheme="majorHAnsi"/>
        </w:rPr>
      </w:pPr>
      <w:r w:rsidRPr="00CC7326">
        <w:rPr>
          <w:rStyle w:val="CommentReference"/>
          <w:rFonts w:asciiTheme="majorHAnsi" w:hAnsiTheme="majorHAnsi"/>
          <w:sz w:val="24"/>
          <w:szCs w:val="24"/>
        </w:rPr>
        <w:commentReference w:id="186"/>
      </w:r>
    </w:p>
    <w:sectPr w:rsidR="00AA4419" w:rsidRPr="00CC7326" w:rsidSect="001D26B7">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Frini Karayanidis" w:date="2013-12-11T09:07:00Z" w:initials="FK">
    <w:p w14:paraId="2AFE3B8B" w14:textId="2559EB50" w:rsidR="00B829F9" w:rsidRDefault="00B829F9">
      <w:pPr>
        <w:pStyle w:val="CommentText"/>
      </w:pPr>
      <w:r>
        <w:rPr>
          <w:rStyle w:val="CommentReference"/>
        </w:rPr>
        <w:annotationRef/>
      </w:r>
      <w:r>
        <w:t xml:space="preserve">Rethink </w:t>
      </w:r>
      <w:proofErr w:type="spellStart"/>
      <w:r>
        <w:t>phrsasing</w:t>
      </w:r>
      <w:proofErr w:type="spellEnd"/>
    </w:p>
  </w:comment>
  <w:comment w:id="129" w:author="Frini Karayanidis" w:date="2013-12-11T21:45:00Z" w:initials="FK">
    <w:p w14:paraId="33252E67" w14:textId="1A627647" w:rsidR="001A2520" w:rsidRDefault="001A2520">
      <w:pPr>
        <w:pStyle w:val="CommentText"/>
      </w:pPr>
      <w:r>
        <w:rPr>
          <w:rStyle w:val="CommentReference"/>
        </w:rPr>
        <w:annotationRef/>
      </w:r>
      <w:r>
        <w:t xml:space="preserve">What I took from above is that you are arguing that there is circumstantial evidence that reactive is theta and proactive is alpha – your study is going to test this under conditions that clearly differentiate between proactive and reactive. </w:t>
      </w:r>
    </w:p>
    <w:p w14:paraId="5BD16AC5" w14:textId="0BFA01EE" w:rsidR="001A2520" w:rsidRDefault="001A2520">
      <w:pPr>
        <w:pStyle w:val="CommentText"/>
      </w:pPr>
      <w:r>
        <w:t xml:space="preserve">If so, then the next bit needs to be revised to make this point more explicitly. </w:t>
      </w:r>
    </w:p>
  </w:comment>
  <w:comment w:id="130" w:author="Frini Karayanidis" w:date="2013-12-11T21:42:00Z" w:initials="FK">
    <w:p w14:paraId="46198D52" w14:textId="26BCC6D9" w:rsidR="001A2520" w:rsidRDefault="001A2520">
      <w:pPr>
        <w:pStyle w:val="CommentText"/>
      </w:pPr>
      <w:r>
        <w:rPr>
          <w:rStyle w:val="CommentReference"/>
        </w:rPr>
        <w:annotationRef/>
      </w:r>
      <w:r>
        <w:t xml:space="preserve">Are we really looking at shifts or are we testing the hypothesis that proactive is linked to alpha whereas reactive is linked to theta? </w:t>
      </w:r>
    </w:p>
  </w:comment>
  <w:comment w:id="135" w:author="Frini Karayanidis" w:date="2013-12-11T21:50:00Z" w:initials="FK">
    <w:p w14:paraId="62C54679" w14:textId="6F26CFB1" w:rsidR="00B2180C" w:rsidRDefault="00B2180C">
      <w:pPr>
        <w:pStyle w:val="CommentText"/>
      </w:pPr>
      <w:r>
        <w:rPr>
          <w:rStyle w:val="CommentReference"/>
        </w:rPr>
        <w:annotationRef/>
      </w:r>
      <w:r>
        <w:t>Why is this here?</w:t>
      </w:r>
    </w:p>
  </w:comment>
  <w:comment w:id="141" w:author="Patrick Cooper" w:date="2013-12-10T12:15:00Z" w:initials="pc">
    <w:p w14:paraId="4BE38DBE" w14:textId="57330442" w:rsidR="00B829F9" w:rsidRDefault="00B829F9">
      <w:pPr>
        <w:pStyle w:val="CommentText"/>
      </w:pPr>
      <w:r>
        <w:rPr>
          <w:rStyle w:val="CommentReference"/>
        </w:rPr>
        <w:annotationRef/>
      </w:r>
      <w:r>
        <w:t>Need to check these numbers</w:t>
      </w:r>
    </w:p>
  </w:comment>
  <w:comment w:id="146" w:author="Frini Karayanidis" w:date="2013-12-11T21:56:00Z" w:initials="FK">
    <w:p w14:paraId="143E7B41" w14:textId="4F82B682" w:rsidR="00B2180C" w:rsidRDefault="00B2180C">
      <w:pPr>
        <w:pStyle w:val="CommentText"/>
      </w:pPr>
      <w:r>
        <w:rPr>
          <w:rStyle w:val="CommentReference"/>
        </w:rPr>
        <w:annotationRef/>
      </w:r>
      <w:r>
        <w:t>Not really needed</w:t>
      </w:r>
    </w:p>
  </w:comment>
  <w:comment w:id="147" w:author="Frini Karayanidis" w:date="2013-12-11T21:57:00Z" w:initials="FK">
    <w:p w14:paraId="64A073F6" w14:textId="6B78CF3F" w:rsidR="00B2180C" w:rsidRDefault="00B2180C">
      <w:pPr>
        <w:pStyle w:val="CommentText"/>
      </w:pPr>
      <w:r>
        <w:rPr>
          <w:rStyle w:val="CommentReference"/>
        </w:rPr>
        <w:annotationRef/>
      </w:r>
      <w:r>
        <w:t xml:space="preserve">This needs to be full </w:t>
      </w:r>
      <w:proofErr w:type="gramStart"/>
      <w:r>
        <w:t>description ..</w:t>
      </w:r>
      <w:proofErr w:type="gramEnd"/>
      <w:r>
        <w:t xml:space="preserve"> </w:t>
      </w:r>
      <w:proofErr w:type="gramStart"/>
      <w:r>
        <w:t>can’t</w:t>
      </w:r>
      <w:proofErr w:type="gramEnd"/>
      <w:r>
        <w:t xml:space="preserve"> rely on previous papers - </w:t>
      </w:r>
    </w:p>
  </w:comment>
  <w:comment w:id="186" w:author="Patrick Cooper" w:date="2013-12-10T12:15:00Z" w:initials="pc">
    <w:p w14:paraId="5B374D8A" w14:textId="55A60284" w:rsidR="00B829F9" w:rsidRDefault="00B829F9">
      <w:pPr>
        <w:pStyle w:val="CommentText"/>
      </w:pPr>
      <w:r>
        <w:rPr>
          <w:rStyle w:val="CommentReference"/>
        </w:rPr>
        <w:annotationRef/>
      </w:r>
      <w:r>
        <w:t>Work in progress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05BFE"/>
    <w:multiLevelType w:val="hybridMultilevel"/>
    <w:tmpl w:val="912A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0&lt;/ScanChanges&gt;&lt;Suspended&gt;0&lt;/Suspended&gt;&lt;/ENInstantFormat&gt;"/>
    <w:docVar w:name="EN.Layout" w:val="&lt;ENLayout&gt;&lt;Style&gt;APA 6th-full nam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e5dpp2ajazvaqe9207xdf9k0xpz2pv9dz2f&quot;&gt;Cooper_Library&lt;record-ids&gt;&lt;item&gt;2&lt;/item&gt;&lt;item&gt;5&lt;/item&gt;&lt;item&gt;21&lt;/item&gt;&lt;item&gt;33&lt;/item&gt;&lt;item&gt;38&lt;/item&gt;&lt;item&gt;41&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1&lt;/item&gt;&lt;item&gt;72&lt;/item&gt;&lt;item&gt;74&lt;/item&gt;&lt;item&gt;75&lt;/item&gt;&lt;item&gt;76&lt;/item&gt;&lt;item&gt;77&lt;/item&gt;&lt;/record-ids&gt;&lt;/item&gt;&lt;/Libraries&gt;"/>
  </w:docVars>
  <w:rsids>
    <w:rsidRoot w:val="0035433C"/>
    <w:rsid w:val="00014CA9"/>
    <w:rsid w:val="000408C1"/>
    <w:rsid w:val="0008389F"/>
    <w:rsid w:val="00096593"/>
    <w:rsid w:val="000A07B0"/>
    <w:rsid w:val="000A2DBC"/>
    <w:rsid w:val="000B4B4A"/>
    <w:rsid w:val="000F2E6A"/>
    <w:rsid w:val="001517BD"/>
    <w:rsid w:val="0016519D"/>
    <w:rsid w:val="001676A7"/>
    <w:rsid w:val="00192084"/>
    <w:rsid w:val="001A2520"/>
    <w:rsid w:val="001D26B7"/>
    <w:rsid w:val="001F6175"/>
    <w:rsid w:val="00214518"/>
    <w:rsid w:val="00231506"/>
    <w:rsid w:val="00296FE6"/>
    <w:rsid w:val="002A7BA2"/>
    <w:rsid w:val="002C3E53"/>
    <w:rsid w:val="002E1E67"/>
    <w:rsid w:val="002E5E59"/>
    <w:rsid w:val="002F09F9"/>
    <w:rsid w:val="003016F8"/>
    <w:rsid w:val="00334CA5"/>
    <w:rsid w:val="0035433C"/>
    <w:rsid w:val="00363022"/>
    <w:rsid w:val="003B763E"/>
    <w:rsid w:val="003B772C"/>
    <w:rsid w:val="003C0DBB"/>
    <w:rsid w:val="00426DA9"/>
    <w:rsid w:val="00433506"/>
    <w:rsid w:val="00471C4A"/>
    <w:rsid w:val="00476601"/>
    <w:rsid w:val="004838F7"/>
    <w:rsid w:val="004A6D37"/>
    <w:rsid w:val="004B6A28"/>
    <w:rsid w:val="004C261E"/>
    <w:rsid w:val="004D4D5A"/>
    <w:rsid w:val="004E784E"/>
    <w:rsid w:val="004F3C41"/>
    <w:rsid w:val="00554F1F"/>
    <w:rsid w:val="005B7D04"/>
    <w:rsid w:val="005D0BF3"/>
    <w:rsid w:val="005D1394"/>
    <w:rsid w:val="005D1EF8"/>
    <w:rsid w:val="005D7113"/>
    <w:rsid w:val="005E37DE"/>
    <w:rsid w:val="0061267F"/>
    <w:rsid w:val="006304B2"/>
    <w:rsid w:val="00634033"/>
    <w:rsid w:val="006420F1"/>
    <w:rsid w:val="006422F5"/>
    <w:rsid w:val="00646284"/>
    <w:rsid w:val="0066151B"/>
    <w:rsid w:val="006816A9"/>
    <w:rsid w:val="00695727"/>
    <w:rsid w:val="006A51FF"/>
    <w:rsid w:val="00723CC4"/>
    <w:rsid w:val="0075163C"/>
    <w:rsid w:val="007760AC"/>
    <w:rsid w:val="007A3126"/>
    <w:rsid w:val="007E6B33"/>
    <w:rsid w:val="007F316F"/>
    <w:rsid w:val="00800E90"/>
    <w:rsid w:val="0081094F"/>
    <w:rsid w:val="00830B19"/>
    <w:rsid w:val="00854F21"/>
    <w:rsid w:val="008F217C"/>
    <w:rsid w:val="008F303D"/>
    <w:rsid w:val="00917ADA"/>
    <w:rsid w:val="0092093F"/>
    <w:rsid w:val="0092423F"/>
    <w:rsid w:val="00970AF2"/>
    <w:rsid w:val="00982275"/>
    <w:rsid w:val="00990E3A"/>
    <w:rsid w:val="009C2F7C"/>
    <w:rsid w:val="00A1171A"/>
    <w:rsid w:val="00A2012D"/>
    <w:rsid w:val="00A204F3"/>
    <w:rsid w:val="00A50AE5"/>
    <w:rsid w:val="00A92B94"/>
    <w:rsid w:val="00AA22A5"/>
    <w:rsid w:val="00AA4419"/>
    <w:rsid w:val="00AC362F"/>
    <w:rsid w:val="00B11E8F"/>
    <w:rsid w:val="00B2180C"/>
    <w:rsid w:val="00B54796"/>
    <w:rsid w:val="00B802A8"/>
    <w:rsid w:val="00B829F9"/>
    <w:rsid w:val="00B87BE0"/>
    <w:rsid w:val="00BA2E76"/>
    <w:rsid w:val="00BF1C4D"/>
    <w:rsid w:val="00C64DD4"/>
    <w:rsid w:val="00C760A3"/>
    <w:rsid w:val="00CA6B93"/>
    <w:rsid w:val="00CC7326"/>
    <w:rsid w:val="00CD63E9"/>
    <w:rsid w:val="00CE0841"/>
    <w:rsid w:val="00D2462A"/>
    <w:rsid w:val="00D55657"/>
    <w:rsid w:val="00D62C01"/>
    <w:rsid w:val="00D76847"/>
    <w:rsid w:val="00D81387"/>
    <w:rsid w:val="00D82197"/>
    <w:rsid w:val="00D92802"/>
    <w:rsid w:val="00DA27B0"/>
    <w:rsid w:val="00DC456D"/>
    <w:rsid w:val="00DD427B"/>
    <w:rsid w:val="00E10121"/>
    <w:rsid w:val="00E847E2"/>
    <w:rsid w:val="00EB33A7"/>
    <w:rsid w:val="00ED4DE3"/>
    <w:rsid w:val="00F004C5"/>
    <w:rsid w:val="00F14707"/>
    <w:rsid w:val="00F25885"/>
    <w:rsid w:val="00F32316"/>
    <w:rsid w:val="00F3358B"/>
    <w:rsid w:val="00F95267"/>
    <w:rsid w:val="00FA11E4"/>
    <w:rsid w:val="00FB4E87"/>
    <w:rsid w:val="00FB649A"/>
    <w:rsid w:val="00FD6564"/>
    <w:rsid w:val="00FD7D3B"/>
    <w:rsid w:val="00FF1F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26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33C"/>
    <w:rPr>
      <w:color w:val="0000FF" w:themeColor="hyperlink"/>
      <w:u w:val="single"/>
    </w:rPr>
  </w:style>
  <w:style w:type="paragraph" w:styleId="NormalWeb">
    <w:name w:val="Normal (Web)"/>
    <w:basedOn w:val="Normal"/>
    <w:uiPriority w:val="99"/>
    <w:unhideWhenUsed/>
    <w:rsid w:val="00A2012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F6175"/>
    <w:pPr>
      <w:ind w:left="720"/>
      <w:contextualSpacing/>
    </w:pPr>
  </w:style>
  <w:style w:type="character" w:styleId="FollowedHyperlink">
    <w:name w:val="FollowedHyperlink"/>
    <w:basedOn w:val="DefaultParagraphFont"/>
    <w:uiPriority w:val="99"/>
    <w:semiHidden/>
    <w:unhideWhenUsed/>
    <w:rsid w:val="00B54796"/>
    <w:rPr>
      <w:color w:val="800080" w:themeColor="followedHyperlink"/>
      <w:u w:val="single"/>
    </w:rPr>
  </w:style>
  <w:style w:type="paragraph" w:styleId="BalloonText">
    <w:name w:val="Balloon Text"/>
    <w:basedOn w:val="Normal"/>
    <w:link w:val="BalloonTextChar"/>
    <w:uiPriority w:val="99"/>
    <w:semiHidden/>
    <w:unhideWhenUsed/>
    <w:rsid w:val="00471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4A"/>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7BE0"/>
    <w:rPr>
      <w:sz w:val="18"/>
      <w:szCs w:val="18"/>
    </w:rPr>
  </w:style>
  <w:style w:type="paragraph" w:styleId="CommentText">
    <w:name w:val="annotation text"/>
    <w:basedOn w:val="Normal"/>
    <w:link w:val="CommentTextChar"/>
    <w:uiPriority w:val="99"/>
    <w:semiHidden/>
    <w:unhideWhenUsed/>
    <w:rsid w:val="00B87BE0"/>
  </w:style>
  <w:style w:type="character" w:customStyle="1" w:styleId="CommentTextChar">
    <w:name w:val="Comment Text Char"/>
    <w:basedOn w:val="DefaultParagraphFont"/>
    <w:link w:val="CommentText"/>
    <w:uiPriority w:val="99"/>
    <w:semiHidden/>
    <w:rsid w:val="00B87BE0"/>
  </w:style>
  <w:style w:type="paragraph" w:styleId="CommentSubject">
    <w:name w:val="annotation subject"/>
    <w:basedOn w:val="CommentText"/>
    <w:next w:val="CommentText"/>
    <w:link w:val="CommentSubjectChar"/>
    <w:uiPriority w:val="99"/>
    <w:semiHidden/>
    <w:unhideWhenUsed/>
    <w:rsid w:val="00B87BE0"/>
    <w:rPr>
      <w:b/>
      <w:bCs/>
      <w:sz w:val="20"/>
      <w:szCs w:val="20"/>
    </w:rPr>
  </w:style>
  <w:style w:type="character" w:customStyle="1" w:styleId="CommentSubjectChar">
    <w:name w:val="Comment Subject Char"/>
    <w:basedOn w:val="CommentTextChar"/>
    <w:link w:val="CommentSubject"/>
    <w:uiPriority w:val="99"/>
    <w:semiHidden/>
    <w:rsid w:val="00B87BE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33C"/>
    <w:rPr>
      <w:color w:val="0000FF" w:themeColor="hyperlink"/>
      <w:u w:val="single"/>
    </w:rPr>
  </w:style>
  <w:style w:type="paragraph" w:styleId="NormalWeb">
    <w:name w:val="Normal (Web)"/>
    <w:basedOn w:val="Normal"/>
    <w:uiPriority w:val="99"/>
    <w:unhideWhenUsed/>
    <w:rsid w:val="00A2012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F6175"/>
    <w:pPr>
      <w:ind w:left="720"/>
      <w:contextualSpacing/>
    </w:pPr>
  </w:style>
  <w:style w:type="character" w:styleId="FollowedHyperlink">
    <w:name w:val="FollowedHyperlink"/>
    <w:basedOn w:val="DefaultParagraphFont"/>
    <w:uiPriority w:val="99"/>
    <w:semiHidden/>
    <w:unhideWhenUsed/>
    <w:rsid w:val="00B54796"/>
    <w:rPr>
      <w:color w:val="800080" w:themeColor="followedHyperlink"/>
      <w:u w:val="single"/>
    </w:rPr>
  </w:style>
  <w:style w:type="paragraph" w:styleId="BalloonText">
    <w:name w:val="Balloon Text"/>
    <w:basedOn w:val="Normal"/>
    <w:link w:val="BalloonTextChar"/>
    <w:uiPriority w:val="99"/>
    <w:semiHidden/>
    <w:unhideWhenUsed/>
    <w:rsid w:val="00471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4A"/>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7BE0"/>
    <w:rPr>
      <w:sz w:val="18"/>
      <w:szCs w:val="18"/>
    </w:rPr>
  </w:style>
  <w:style w:type="paragraph" w:styleId="CommentText">
    <w:name w:val="annotation text"/>
    <w:basedOn w:val="Normal"/>
    <w:link w:val="CommentTextChar"/>
    <w:uiPriority w:val="99"/>
    <w:semiHidden/>
    <w:unhideWhenUsed/>
    <w:rsid w:val="00B87BE0"/>
  </w:style>
  <w:style w:type="character" w:customStyle="1" w:styleId="CommentTextChar">
    <w:name w:val="Comment Text Char"/>
    <w:basedOn w:val="DefaultParagraphFont"/>
    <w:link w:val="CommentText"/>
    <w:uiPriority w:val="99"/>
    <w:semiHidden/>
    <w:rsid w:val="00B87BE0"/>
  </w:style>
  <w:style w:type="paragraph" w:styleId="CommentSubject">
    <w:name w:val="annotation subject"/>
    <w:basedOn w:val="CommentText"/>
    <w:next w:val="CommentText"/>
    <w:link w:val="CommentSubjectChar"/>
    <w:uiPriority w:val="99"/>
    <w:semiHidden/>
    <w:unhideWhenUsed/>
    <w:rsid w:val="00B87BE0"/>
    <w:rPr>
      <w:b/>
      <w:bCs/>
      <w:sz w:val="20"/>
      <w:szCs w:val="20"/>
    </w:rPr>
  </w:style>
  <w:style w:type="character" w:customStyle="1" w:styleId="CommentSubjectChar">
    <w:name w:val="Comment Subject Char"/>
    <w:basedOn w:val="CommentTextChar"/>
    <w:link w:val="CommentSubject"/>
    <w:uiPriority w:val="99"/>
    <w:semiHidden/>
    <w:rsid w:val="00B87B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06108">
      <w:bodyDiv w:val="1"/>
      <w:marLeft w:val="0"/>
      <w:marRight w:val="0"/>
      <w:marTop w:val="0"/>
      <w:marBottom w:val="0"/>
      <w:divBdr>
        <w:top w:val="none" w:sz="0" w:space="0" w:color="auto"/>
        <w:left w:val="none" w:sz="0" w:space="0" w:color="auto"/>
        <w:bottom w:val="none" w:sz="0" w:space="0" w:color="auto"/>
        <w:right w:val="none" w:sz="0" w:space="0" w:color="auto"/>
      </w:divBdr>
      <w:divsChild>
        <w:div w:id="1599407717">
          <w:marLeft w:val="0"/>
          <w:marRight w:val="0"/>
          <w:marTop w:val="0"/>
          <w:marBottom w:val="0"/>
          <w:divBdr>
            <w:top w:val="none" w:sz="0" w:space="0" w:color="auto"/>
            <w:left w:val="none" w:sz="0" w:space="0" w:color="auto"/>
            <w:bottom w:val="none" w:sz="0" w:space="0" w:color="auto"/>
            <w:right w:val="none" w:sz="0" w:space="0" w:color="auto"/>
          </w:divBdr>
        </w:div>
        <w:div w:id="1641498159">
          <w:marLeft w:val="0"/>
          <w:marRight w:val="0"/>
          <w:marTop w:val="0"/>
          <w:marBottom w:val="0"/>
          <w:divBdr>
            <w:top w:val="none" w:sz="0" w:space="0" w:color="auto"/>
            <w:left w:val="none" w:sz="0" w:space="0" w:color="auto"/>
            <w:bottom w:val="none" w:sz="0" w:space="0" w:color="auto"/>
            <w:right w:val="none" w:sz="0" w:space="0" w:color="auto"/>
          </w:divBdr>
        </w:div>
        <w:div w:id="147980375">
          <w:marLeft w:val="0"/>
          <w:marRight w:val="0"/>
          <w:marTop w:val="0"/>
          <w:marBottom w:val="0"/>
          <w:divBdr>
            <w:top w:val="none" w:sz="0" w:space="0" w:color="auto"/>
            <w:left w:val="none" w:sz="0" w:space="0" w:color="auto"/>
            <w:bottom w:val="none" w:sz="0" w:space="0" w:color="auto"/>
            <w:right w:val="none" w:sz="0" w:space="0" w:color="auto"/>
          </w:divBdr>
        </w:div>
        <w:div w:id="160241329">
          <w:marLeft w:val="0"/>
          <w:marRight w:val="0"/>
          <w:marTop w:val="0"/>
          <w:marBottom w:val="0"/>
          <w:divBdr>
            <w:top w:val="none" w:sz="0" w:space="0" w:color="auto"/>
            <w:left w:val="none" w:sz="0" w:space="0" w:color="auto"/>
            <w:bottom w:val="none" w:sz="0" w:space="0" w:color="auto"/>
            <w:right w:val="none" w:sz="0" w:space="0" w:color="auto"/>
          </w:divBdr>
        </w:div>
        <w:div w:id="497503188">
          <w:marLeft w:val="0"/>
          <w:marRight w:val="0"/>
          <w:marTop w:val="0"/>
          <w:marBottom w:val="0"/>
          <w:divBdr>
            <w:top w:val="none" w:sz="0" w:space="0" w:color="auto"/>
            <w:left w:val="none" w:sz="0" w:space="0" w:color="auto"/>
            <w:bottom w:val="none" w:sz="0" w:space="0" w:color="auto"/>
            <w:right w:val="none" w:sz="0" w:space="0" w:color="auto"/>
          </w:divBdr>
        </w:div>
        <w:div w:id="487016405">
          <w:marLeft w:val="0"/>
          <w:marRight w:val="0"/>
          <w:marTop w:val="0"/>
          <w:marBottom w:val="0"/>
          <w:divBdr>
            <w:top w:val="none" w:sz="0" w:space="0" w:color="auto"/>
            <w:left w:val="none" w:sz="0" w:space="0" w:color="auto"/>
            <w:bottom w:val="none" w:sz="0" w:space="0" w:color="auto"/>
            <w:right w:val="none" w:sz="0" w:space="0" w:color="auto"/>
          </w:divBdr>
        </w:div>
        <w:div w:id="1269313386">
          <w:marLeft w:val="0"/>
          <w:marRight w:val="0"/>
          <w:marTop w:val="0"/>
          <w:marBottom w:val="0"/>
          <w:divBdr>
            <w:top w:val="none" w:sz="0" w:space="0" w:color="auto"/>
            <w:left w:val="none" w:sz="0" w:space="0" w:color="auto"/>
            <w:bottom w:val="none" w:sz="0" w:space="0" w:color="auto"/>
            <w:right w:val="none" w:sz="0" w:space="0" w:color="auto"/>
          </w:divBdr>
        </w:div>
        <w:div w:id="322467914">
          <w:marLeft w:val="0"/>
          <w:marRight w:val="0"/>
          <w:marTop w:val="0"/>
          <w:marBottom w:val="0"/>
          <w:divBdr>
            <w:top w:val="none" w:sz="0" w:space="0" w:color="auto"/>
            <w:left w:val="none" w:sz="0" w:space="0" w:color="auto"/>
            <w:bottom w:val="none" w:sz="0" w:space="0" w:color="auto"/>
            <w:right w:val="none" w:sz="0" w:space="0" w:color="auto"/>
          </w:divBdr>
        </w:div>
        <w:div w:id="1500996153">
          <w:marLeft w:val="0"/>
          <w:marRight w:val="0"/>
          <w:marTop w:val="0"/>
          <w:marBottom w:val="0"/>
          <w:divBdr>
            <w:top w:val="none" w:sz="0" w:space="0" w:color="auto"/>
            <w:left w:val="none" w:sz="0" w:space="0" w:color="auto"/>
            <w:bottom w:val="none" w:sz="0" w:space="0" w:color="auto"/>
            <w:right w:val="none" w:sz="0" w:space="0" w:color="auto"/>
          </w:divBdr>
        </w:div>
        <w:div w:id="1393771760">
          <w:marLeft w:val="0"/>
          <w:marRight w:val="0"/>
          <w:marTop w:val="0"/>
          <w:marBottom w:val="0"/>
          <w:divBdr>
            <w:top w:val="none" w:sz="0" w:space="0" w:color="auto"/>
            <w:left w:val="none" w:sz="0" w:space="0" w:color="auto"/>
            <w:bottom w:val="none" w:sz="0" w:space="0" w:color="auto"/>
            <w:right w:val="none" w:sz="0" w:space="0" w:color="auto"/>
          </w:divBdr>
        </w:div>
        <w:div w:id="890120804">
          <w:marLeft w:val="0"/>
          <w:marRight w:val="0"/>
          <w:marTop w:val="0"/>
          <w:marBottom w:val="0"/>
          <w:divBdr>
            <w:top w:val="none" w:sz="0" w:space="0" w:color="auto"/>
            <w:left w:val="none" w:sz="0" w:space="0" w:color="auto"/>
            <w:bottom w:val="none" w:sz="0" w:space="0" w:color="auto"/>
            <w:right w:val="none" w:sz="0" w:space="0" w:color="auto"/>
          </w:divBdr>
        </w:div>
        <w:div w:id="1174758717">
          <w:marLeft w:val="0"/>
          <w:marRight w:val="0"/>
          <w:marTop w:val="0"/>
          <w:marBottom w:val="0"/>
          <w:divBdr>
            <w:top w:val="none" w:sz="0" w:space="0" w:color="auto"/>
            <w:left w:val="none" w:sz="0" w:space="0" w:color="auto"/>
            <w:bottom w:val="none" w:sz="0" w:space="0" w:color="auto"/>
            <w:right w:val="none" w:sz="0" w:space="0" w:color="auto"/>
          </w:divBdr>
        </w:div>
        <w:div w:id="213976739">
          <w:marLeft w:val="0"/>
          <w:marRight w:val="0"/>
          <w:marTop w:val="0"/>
          <w:marBottom w:val="0"/>
          <w:divBdr>
            <w:top w:val="none" w:sz="0" w:space="0" w:color="auto"/>
            <w:left w:val="none" w:sz="0" w:space="0" w:color="auto"/>
            <w:bottom w:val="none" w:sz="0" w:space="0" w:color="auto"/>
            <w:right w:val="none" w:sz="0" w:space="0" w:color="auto"/>
          </w:divBdr>
        </w:div>
        <w:div w:id="456216072">
          <w:marLeft w:val="0"/>
          <w:marRight w:val="0"/>
          <w:marTop w:val="0"/>
          <w:marBottom w:val="0"/>
          <w:divBdr>
            <w:top w:val="none" w:sz="0" w:space="0" w:color="auto"/>
            <w:left w:val="none" w:sz="0" w:space="0" w:color="auto"/>
            <w:bottom w:val="none" w:sz="0" w:space="0" w:color="auto"/>
            <w:right w:val="none" w:sz="0" w:space="0" w:color="auto"/>
          </w:divBdr>
        </w:div>
        <w:div w:id="483199570">
          <w:marLeft w:val="0"/>
          <w:marRight w:val="0"/>
          <w:marTop w:val="0"/>
          <w:marBottom w:val="0"/>
          <w:divBdr>
            <w:top w:val="none" w:sz="0" w:space="0" w:color="auto"/>
            <w:left w:val="none" w:sz="0" w:space="0" w:color="auto"/>
            <w:bottom w:val="none" w:sz="0" w:space="0" w:color="auto"/>
            <w:right w:val="none" w:sz="0" w:space="0" w:color="auto"/>
          </w:divBdr>
        </w:div>
        <w:div w:id="2117745738">
          <w:marLeft w:val="0"/>
          <w:marRight w:val="0"/>
          <w:marTop w:val="0"/>
          <w:marBottom w:val="0"/>
          <w:divBdr>
            <w:top w:val="none" w:sz="0" w:space="0" w:color="auto"/>
            <w:left w:val="none" w:sz="0" w:space="0" w:color="auto"/>
            <w:bottom w:val="none" w:sz="0" w:space="0" w:color="auto"/>
            <w:right w:val="none" w:sz="0" w:space="0" w:color="auto"/>
          </w:divBdr>
        </w:div>
        <w:div w:id="2055109345">
          <w:marLeft w:val="0"/>
          <w:marRight w:val="0"/>
          <w:marTop w:val="0"/>
          <w:marBottom w:val="0"/>
          <w:divBdr>
            <w:top w:val="none" w:sz="0" w:space="0" w:color="auto"/>
            <w:left w:val="none" w:sz="0" w:space="0" w:color="auto"/>
            <w:bottom w:val="none" w:sz="0" w:space="0" w:color="auto"/>
            <w:right w:val="none" w:sz="0" w:space="0" w:color="auto"/>
          </w:divBdr>
        </w:div>
        <w:div w:id="766927590">
          <w:marLeft w:val="0"/>
          <w:marRight w:val="0"/>
          <w:marTop w:val="0"/>
          <w:marBottom w:val="0"/>
          <w:divBdr>
            <w:top w:val="none" w:sz="0" w:space="0" w:color="auto"/>
            <w:left w:val="none" w:sz="0" w:space="0" w:color="auto"/>
            <w:bottom w:val="none" w:sz="0" w:space="0" w:color="auto"/>
            <w:right w:val="none" w:sz="0" w:space="0" w:color="auto"/>
          </w:divBdr>
        </w:div>
        <w:div w:id="817452661">
          <w:marLeft w:val="0"/>
          <w:marRight w:val="0"/>
          <w:marTop w:val="0"/>
          <w:marBottom w:val="0"/>
          <w:divBdr>
            <w:top w:val="none" w:sz="0" w:space="0" w:color="auto"/>
            <w:left w:val="none" w:sz="0" w:space="0" w:color="auto"/>
            <w:bottom w:val="none" w:sz="0" w:space="0" w:color="auto"/>
            <w:right w:val="none" w:sz="0" w:space="0" w:color="auto"/>
          </w:divBdr>
        </w:div>
        <w:div w:id="1778214459">
          <w:marLeft w:val="0"/>
          <w:marRight w:val="0"/>
          <w:marTop w:val="0"/>
          <w:marBottom w:val="0"/>
          <w:divBdr>
            <w:top w:val="none" w:sz="0" w:space="0" w:color="auto"/>
            <w:left w:val="none" w:sz="0" w:space="0" w:color="auto"/>
            <w:bottom w:val="none" w:sz="0" w:space="0" w:color="auto"/>
            <w:right w:val="none" w:sz="0" w:space="0" w:color="auto"/>
          </w:divBdr>
        </w:div>
        <w:div w:id="2060585769">
          <w:marLeft w:val="0"/>
          <w:marRight w:val="0"/>
          <w:marTop w:val="0"/>
          <w:marBottom w:val="0"/>
          <w:divBdr>
            <w:top w:val="none" w:sz="0" w:space="0" w:color="auto"/>
            <w:left w:val="none" w:sz="0" w:space="0" w:color="auto"/>
            <w:bottom w:val="none" w:sz="0" w:space="0" w:color="auto"/>
            <w:right w:val="none" w:sz="0" w:space="0" w:color="auto"/>
          </w:divBdr>
        </w:div>
        <w:div w:id="881944940">
          <w:marLeft w:val="0"/>
          <w:marRight w:val="0"/>
          <w:marTop w:val="0"/>
          <w:marBottom w:val="0"/>
          <w:divBdr>
            <w:top w:val="none" w:sz="0" w:space="0" w:color="auto"/>
            <w:left w:val="none" w:sz="0" w:space="0" w:color="auto"/>
            <w:bottom w:val="none" w:sz="0" w:space="0" w:color="auto"/>
            <w:right w:val="none" w:sz="0" w:space="0" w:color="auto"/>
          </w:divBdr>
        </w:div>
        <w:div w:id="1987080753">
          <w:marLeft w:val="0"/>
          <w:marRight w:val="0"/>
          <w:marTop w:val="0"/>
          <w:marBottom w:val="0"/>
          <w:divBdr>
            <w:top w:val="none" w:sz="0" w:space="0" w:color="auto"/>
            <w:left w:val="none" w:sz="0" w:space="0" w:color="auto"/>
            <w:bottom w:val="none" w:sz="0" w:space="0" w:color="auto"/>
            <w:right w:val="none" w:sz="0" w:space="0" w:color="auto"/>
          </w:divBdr>
        </w:div>
        <w:div w:id="1966693454">
          <w:marLeft w:val="0"/>
          <w:marRight w:val="0"/>
          <w:marTop w:val="0"/>
          <w:marBottom w:val="0"/>
          <w:divBdr>
            <w:top w:val="none" w:sz="0" w:space="0" w:color="auto"/>
            <w:left w:val="none" w:sz="0" w:space="0" w:color="auto"/>
            <w:bottom w:val="none" w:sz="0" w:space="0" w:color="auto"/>
            <w:right w:val="none" w:sz="0" w:space="0" w:color="auto"/>
          </w:divBdr>
        </w:div>
        <w:div w:id="1392072989">
          <w:marLeft w:val="0"/>
          <w:marRight w:val="0"/>
          <w:marTop w:val="0"/>
          <w:marBottom w:val="0"/>
          <w:divBdr>
            <w:top w:val="none" w:sz="0" w:space="0" w:color="auto"/>
            <w:left w:val="none" w:sz="0" w:space="0" w:color="auto"/>
            <w:bottom w:val="none" w:sz="0" w:space="0" w:color="auto"/>
            <w:right w:val="none" w:sz="0" w:space="0" w:color="auto"/>
          </w:divBdr>
        </w:div>
        <w:div w:id="1238394834">
          <w:marLeft w:val="0"/>
          <w:marRight w:val="0"/>
          <w:marTop w:val="0"/>
          <w:marBottom w:val="0"/>
          <w:divBdr>
            <w:top w:val="none" w:sz="0" w:space="0" w:color="auto"/>
            <w:left w:val="none" w:sz="0" w:space="0" w:color="auto"/>
            <w:bottom w:val="none" w:sz="0" w:space="0" w:color="auto"/>
            <w:right w:val="none" w:sz="0" w:space="0" w:color="auto"/>
          </w:divBdr>
        </w:div>
        <w:div w:id="56631890">
          <w:marLeft w:val="0"/>
          <w:marRight w:val="0"/>
          <w:marTop w:val="0"/>
          <w:marBottom w:val="0"/>
          <w:divBdr>
            <w:top w:val="none" w:sz="0" w:space="0" w:color="auto"/>
            <w:left w:val="none" w:sz="0" w:space="0" w:color="auto"/>
            <w:bottom w:val="none" w:sz="0" w:space="0" w:color="auto"/>
            <w:right w:val="none" w:sz="0" w:space="0" w:color="auto"/>
          </w:divBdr>
        </w:div>
        <w:div w:id="862669347">
          <w:marLeft w:val="0"/>
          <w:marRight w:val="0"/>
          <w:marTop w:val="0"/>
          <w:marBottom w:val="0"/>
          <w:divBdr>
            <w:top w:val="none" w:sz="0" w:space="0" w:color="auto"/>
            <w:left w:val="none" w:sz="0" w:space="0" w:color="auto"/>
            <w:bottom w:val="none" w:sz="0" w:space="0" w:color="auto"/>
            <w:right w:val="none" w:sz="0" w:space="0" w:color="auto"/>
          </w:divBdr>
        </w:div>
        <w:div w:id="1175681227">
          <w:marLeft w:val="0"/>
          <w:marRight w:val="0"/>
          <w:marTop w:val="0"/>
          <w:marBottom w:val="0"/>
          <w:divBdr>
            <w:top w:val="none" w:sz="0" w:space="0" w:color="auto"/>
            <w:left w:val="none" w:sz="0" w:space="0" w:color="auto"/>
            <w:bottom w:val="none" w:sz="0" w:space="0" w:color="auto"/>
            <w:right w:val="none" w:sz="0" w:space="0" w:color="auto"/>
          </w:divBdr>
        </w:div>
        <w:div w:id="956569124">
          <w:marLeft w:val="0"/>
          <w:marRight w:val="0"/>
          <w:marTop w:val="0"/>
          <w:marBottom w:val="0"/>
          <w:divBdr>
            <w:top w:val="none" w:sz="0" w:space="0" w:color="auto"/>
            <w:left w:val="none" w:sz="0" w:space="0" w:color="auto"/>
            <w:bottom w:val="none" w:sz="0" w:space="0" w:color="auto"/>
            <w:right w:val="none" w:sz="0" w:space="0" w:color="auto"/>
          </w:divBdr>
        </w:div>
        <w:div w:id="1777754955">
          <w:marLeft w:val="0"/>
          <w:marRight w:val="0"/>
          <w:marTop w:val="0"/>
          <w:marBottom w:val="0"/>
          <w:divBdr>
            <w:top w:val="none" w:sz="0" w:space="0" w:color="auto"/>
            <w:left w:val="none" w:sz="0" w:space="0" w:color="auto"/>
            <w:bottom w:val="none" w:sz="0" w:space="0" w:color="auto"/>
            <w:right w:val="none" w:sz="0" w:space="0" w:color="auto"/>
          </w:divBdr>
        </w:div>
        <w:div w:id="1753769461">
          <w:marLeft w:val="0"/>
          <w:marRight w:val="0"/>
          <w:marTop w:val="0"/>
          <w:marBottom w:val="0"/>
          <w:divBdr>
            <w:top w:val="none" w:sz="0" w:space="0" w:color="auto"/>
            <w:left w:val="none" w:sz="0" w:space="0" w:color="auto"/>
            <w:bottom w:val="none" w:sz="0" w:space="0" w:color="auto"/>
            <w:right w:val="none" w:sz="0" w:space="0" w:color="auto"/>
          </w:divBdr>
        </w:div>
        <w:div w:id="2070571215">
          <w:marLeft w:val="0"/>
          <w:marRight w:val="0"/>
          <w:marTop w:val="0"/>
          <w:marBottom w:val="0"/>
          <w:divBdr>
            <w:top w:val="none" w:sz="0" w:space="0" w:color="auto"/>
            <w:left w:val="none" w:sz="0" w:space="0" w:color="auto"/>
            <w:bottom w:val="none" w:sz="0" w:space="0" w:color="auto"/>
            <w:right w:val="none" w:sz="0" w:space="0" w:color="auto"/>
          </w:divBdr>
        </w:div>
        <w:div w:id="1957448365">
          <w:marLeft w:val="0"/>
          <w:marRight w:val="0"/>
          <w:marTop w:val="0"/>
          <w:marBottom w:val="0"/>
          <w:divBdr>
            <w:top w:val="none" w:sz="0" w:space="0" w:color="auto"/>
            <w:left w:val="none" w:sz="0" w:space="0" w:color="auto"/>
            <w:bottom w:val="none" w:sz="0" w:space="0" w:color="auto"/>
            <w:right w:val="none" w:sz="0" w:space="0" w:color="auto"/>
          </w:divBdr>
        </w:div>
        <w:div w:id="1671758284">
          <w:marLeft w:val="0"/>
          <w:marRight w:val="0"/>
          <w:marTop w:val="0"/>
          <w:marBottom w:val="0"/>
          <w:divBdr>
            <w:top w:val="none" w:sz="0" w:space="0" w:color="auto"/>
            <w:left w:val="none" w:sz="0" w:space="0" w:color="auto"/>
            <w:bottom w:val="none" w:sz="0" w:space="0" w:color="auto"/>
            <w:right w:val="none" w:sz="0" w:space="0" w:color="auto"/>
          </w:divBdr>
        </w:div>
        <w:div w:id="177281208">
          <w:marLeft w:val="0"/>
          <w:marRight w:val="0"/>
          <w:marTop w:val="0"/>
          <w:marBottom w:val="0"/>
          <w:divBdr>
            <w:top w:val="none" w:sz="0" w:space="0" w:color="auto"/>
            <w:left w:val="none" w:sz="0" w:space="0" w:color="auto"/>
            <w:bottom w:val="none" w:sz="0" w:space="0" w:color="auto"/>
            <w:right w:val="none" w:sz="0" w:space="0" w:color="auto"/>
          </w:divBdr>
        </w:div>
        <w:div w:id="1629044458">
          <w:marLeft w:val="0"/>
          <w:marRight w:val="0"/>
          <w:marTop w:val="0"/>
          <w:marBottom w:val="0"/>
          <w:divBdr>
            <w:top w:val="none" w:sz="0" w:space="0" w:color="auto"/>
            <w:left w:val="none" w:sz="0" w:space="0" w:color="auto"/>
            <w:bottom w:val="none" w:sz="0" w:space="0" w:color="auto"/>
            <w:right w:val="none" w:sz="0" w:space="0" w:color="auto"/>
          </w:divBdr>
        </w:div>
        <w:div w:id="589504887">
          <w:marLeft w:val="0"/>
          <w:marRight w:val="0"/>
          <w:marTop w:val="0"/>
          <w:marBottom w:val="0"/>
          <w:divBdr>
            <w:top w:val="none" w:sz="0" w:space="0" w:color="auto"/>
            <w:left w:val="none" w:sz="0" w:space="0" w:color="auto"/>
            <w:bottom w:val="none" w:sz="0" w:space="0" w:color="auto"/>
            <w:right w:val="none" w:sz="0" w:space="0" w:color="auto"/>
          </w:divBdr>
        </w:div>
        <w:div w:id="1375621210">
          <w:marLeft w:val="0"/>
          <w:marRight w:val="0"/>
          <w:marTop w:val="0"/>
          <w:marBottom w:val="0"/>
          <w:divBdr>
            <w:top w:val="none" w:sz="0" w:space="0" w:color="auto"/>
            <w:left w:val="none" w:sz="0" w:space="0" w:color="auto"/>
            <w:bottom w:val="none" w:sz="0" w:space="0" w:color="auto"/>
            <w:right w:val="none" w:sz="0" w:space="0" w:color="auto"/>
          </w:divBdr>
        </w:div>
        <w:div w:id="519053526">
          <w:marLeft w:val="0"/>
          <w:marRight w:val="0"/>
          <w:marTop w:val="0"/>
          <w:marBottom w:val="0"/>
          <w:divBdr>
            <w:top w:val="none" w:sz="0" w:space="0" w:color="auto"/>
            <w:left w:val="none" w:sz="0" w:space="0" w:color="auto"/>
            <w:bottom w:val="none" w:sz="0" w:space="0" w:color="auto"/>
            <w:right w:val="none" w:sz="0" w:space="0" w:color="auto"/>
          </w:divBdr>
        </w:div>
        <w:div w:id="986397555">
          <w:marLeft w:val="0"/>
          <w:marRight w:val="0"/>
          <w:marTop w:val="0"/>
          <w:marBottom w:val="0"/>
          <w:divBdr>
            <w:top w:val="none" w:sz="0" w:space="0" w:color="auto"/>
            <w:left w:val="none" w:sz="0" w:space="0" w:color="auto"/>
            <w:bottom w:val="none" w:sz="0" w:space="0" w:color="auto"/>
            <w:right w:val="none" w:sz="0" w:space="0" w:color="auto"/>
          </w:divBdr>
        </w:div>
        <w:div w:id="1052581621">
          <w:marLeft w:val="0"/>
          <w:marRight w:val="0"/>
          <w:marTop w:val="0"/>
          <w:marBottom w:val="0"/>
          <w:divBdr>
            <w:top w:val="none" w:sz="0" w:space="0" w:color="auto"/>
            <w:left w:val="none" w:sz="0" w:space="0" w:color="auto"/>
            <w:bottom w:val="none" w:sz="0" w:space="0" w:color="auto"/>
            <w:right w:val="none" w:sz="0" w:space="0" w:color="auto"/>
          </w:divBdr>
        </w:div>
        <w:div w:id="601694547">
          <w:marLeft w:val="0"/>
          <w:marRight w:val="0"/>
          <w:marTop w:val="0"/>
          <w:marBottom w:val="0"/>
          <w:divBdr>
            <w:top w:val="none" w:sz="0" w:space="0" w:color="auto"/>
            <w:left w:val="none" w:sz="0" w:space="0" w:color="auto"/>
            <w:bottom w:val="none" w:sz="0" w:space="0" w:color="auto"/>
            <w:right w:val="none" w:sz="0" w:space="0" w:color="auto"/>
          </w:divBdr>
        </w:div>
        <w:div w:id="107748889">
          <w:marLeft w:val="0"/>
          <w:marRight w:val="0"/>
          <w:marTop w:val="0"/>
          <w:marBottom w:val="0"/>
          <w:divBdr>
            <w:top w:val="none" w:sz="0" w:space="0" w:color="auto"/>
            <w:left w:val="none" w:sz="0" w:space="0" w:color="auto"/>
            <w:bottom w:val="none" w:sz="0" w:space="0" w:color="auto"/>
            <w:right w:val="none" w:sz="0" w:space="0" w:color="auto"/>
          </w:divBdr>
        </w:div>
        <w:div w:id="812478804">
          <w:marLeft w:val="0"/>
          <w:marRight w:val="0"/>
          <w:marTop w:val="0"/>
          <w:marBottom w:val="0"/>
          <w:divBdr>
            <w:top w:val="none" w:sz="0" w:space="0" w:color="auto"/>
            <w:left w:val="none" w:sz="0" w:space="0" w:color="auto"/>
            <w:bottom w:val="none" w:sz="0" w:space="0" w:color="auto"/>
            <w:right w:val="none" w:sz="0" w:space="0" w:color="auto"/>
          </w:divBdr>
        </w:div>
        <w:div w:id="1348603124">
          <w:marLeft w:val="0"/>
          <w:marRight w:val="0"/>
          <w:marTop w:val="0"/>
          <w:marBottom w:val="0"/>
          <w:divBdr>
            <w:top w:val="none" w:sz="0" w:space="0" w:color="auto"/>
            <w:left w:val="none" w:sz="0" w:space="0" w:color="auto"/>
            <w:bottom w:val="none" w:sz="0" w:space="0" w:color="auto"/>
            <w:right w:val="none" w:sz="0" w:space="0" w:color="auto"/>
          </w:divBdr>
        </w:div>
        <w:div w:id="1768576436">
          <w:marLeft w:val="0"/>
          <w:marRight w:val="0"/>
          <w:marTop w:val="0"/>
          <w:marBottom w:val="0"/>
          <w:divBdr>
            <w:top w:val="none" w:sz="0" w:space="0" w:color="auto"/>
            <w:left w:val="none" w:sz="0" w:space="0" w:color="auto"/>
            <w:bottom w:val="none" w:sz="0" w:space="0" w:color="auto"/>
            <w:right w:val="none" w:sz="0" w:space="0" w:color="auto"/>
          </w:divBdr>
        </w:div>
        <w:div w:id="2051687599">
          <w:marLeft w:val="0"/>
          <w:marRight w:val="0"/>
          <w:marTop w:val="0"/>
          <w:marBottom w:val="0"/>
          <w:divBdr>
            <w:top w:val="none" w:sz="0" w:space="0" w:color="auto"/>
            <w:left w:val="none" w:sz="0" w:space="0" w:color="auto"/>
            <w:bottom w:val="none" w:sz="0" w:space="0" w:color="auto"/>
            <w:right w:val="none" w:sz="0" w:space="0" w:color="auto"/>
          </w:divBdr>
        </w:div>
        <w:div w:id="218369243">
          <w:marLeft w:val="0"/>
          <w:marRight w:val="0"/>
          <w:marTop w:val="0"/>
          <w:marBottom w:val="0"/>
          <w:divBdr>
            <w:top w:val="none" w:sz="0" w:space="0" w:color="auto"/>
            <w:left w:val="none" w:sz="0" w:space="0" w:color="auto"/>
            <w:bottom w:val="none" w:sz="0" w:space="0" w:color="auto"/>
            <w:right w:val="none" w:sz="0" w:space="0" w:color="auto"/>
          </w:divBdr>
        </w:div>
        <w:div w:id="692804686">
          <w:marLeft w:val="0"/>
          <w:marRight w:val="0"/>
          <w:marTop w:val="0"/>
          <w:marBottom w:val="0"/>
          <w:divBdr>
            <w:top w:val="none" w:sz="0" w:space="0" w:color="auto"/>
            <w:left w:val="none" w:sz="0" w:space="0" w:color="auto"/>
            <w:bottom w:val="none" w:sz="0" w:space="0" w:color="auto"/>
            <w:right w:val="none" w:sz="0" w:space="0" w:color="auto"/>
          </w:divBdr>
        </w:div>
        <w:div w:id="1104417492">
          <w:marLeft w:val="0"/>
          <w:marRight w:val="0"/>
          <w:marTop w:val="0"/>
          <w:marBottom w:val="0"/>
          <w:divBdr>
            <w:top w:val="none" w:sz="0" w:space="0" w:color="auto"/>
            <w:left w:val="none" w:sz="0" w:space="0" w:color="auto"/>
            <w:bottom w:val="none" w:sz="0" w:space="0" w:color="auto"/>
            <w:right w:val="none" w:sz="0" w:space="0" w:color="auto"/>
          </w:divBdr>
        </w:div>
        <w:div w:id="1488784378">
          <w:marLeft w:val="0"/>
          <w:marRight w:val="0"/>
          <w:marTop w:val="0"/>
          <w:marBottom w:val="0"/>
          <w:divBdr>
            <w:top w:val="none" w:sz="0" w:space="0" w:color="auto"/>
            <w:left w:val="none" w:sz="0" w:space="0" w:color="auto"/>
            <w:bottom w:val="none" w:sz="0" w:space="0" w:color="auto"/>
            <w:right w:val="none" w:sz="0" w:space="0" w:color="auto"/>
          </w:divBdr>
        </w:div>
        <w:div w:id="62023567">
          <w:marLeft w:val="0"/>
          <w:marRight w:val="0"/>
          <w:marTop w:val="0"/>
          <w:marBottom w:val="0"/>
          <w:divBdr>
            <w:top w:val="none" w:sz="0" w:space="0" w:color="auto"/>
            <w:left w:val="none" w:sz="0" w:space="0" w:color="auto"/>
            <w:bottom w:val="none" w:sz="0" w:space="0" w:color="auto"/>
            <w:right w:val="none" w:sz="0" w:space="0" w:color="auto"/>
          </w:divBdr>
        </w:div>
        <w:div w:id="1944265597">
          <w:marLeft w:val="0"/>
          <w:marRight w:val="0"/>
          <w:marTop w:val="0"/>
          <w:marBottom w:val="0"/>
          <w:divBdr>
            <w:top w:val="none" w:sz="0" w:space="0" w:color="auto"/>
            <w:left w:val="none" w:sz="0" w:space="0" w:color="auto"/>
            <w:bottom w:val="none" w:sz="0" w:space="0" w:color="auto"/>
            <w:right w:val="none" w:sz="0" w:space="0" w:color="auto"/>
          </w:divBdr>
        </w:div>
        <w:div w:id="15738125">
          <w:marLeft w:val="0"/>
          <w:marRight w:val="0"/>
          <w:marTop w:val="0"/>
          <w:marBottom w:val="0"/>
          <w:divBdr>
            <w:top w:val="none" w:sz="0" w:space="0" w:color="auto"/>
            <w:left w:val="none" w:sz="0" w:space="0" w:color="auto"/>
            <w:bottom w:val="none" w:sz="0" w:space="0" w:color="auto"/>
            <w:right w:val="none" w:sz="0" w:space="0" w:color="auto"/>
          </w:divBdr>
        </w:div>
        <w:div w:id="2002929146">
          <w:marLeft w:val="0"/>
          <w:marRight w:val="0"/>
          <w:marTop w:val="0"/>
          <w:marBottom w:val="0"/>
          <w:divBdr>
            <w:top w:val="none" w:sz="0" w:space="0" w:color="auto"/>
            <w:left w:val="none" w:sz="0" w:space="0" w:color="auto"/>
            <w:bottom w:val="none" w:sz="0" w:space="0" w:color="auto"/>
            <w:right w:val="none" w:sz="0" w:space="0" w:color="auto"/>
          </w:divBdr>
        </w:div>
        <w:div w:id="325669523">
          <w:marLeft w:val="0"/>
          <w:marRight w:val="0"/>
          <w:marTop w:val="0"/>
          <w:marBottom w:val="0"/>
          <w:divBdr>
            <w:top w:val="none" w:sz="0" w:space="0" w:color="auto"/>
            <w:left w:val="none" w:sz="0" w:space="0" w:color="auto"/>
            <w:bottom w:val="none" w:sz="0" w:space="0" w:color="auto"/>
            <w:right w:val="none" w:sz="0" w:space="0" w:color="auto"/>
          </w:divBdr>
        </w:div>
        <w:div w:id="1617129034">
          <w:marLeft w:val="0"/>
          <w:marRight w:val="0"/>
          <w:marTop w:val="0"/>
          <w:marBottom w:val="0"/>
          <w:divBdr>
            <w:top w:val="none" w:sz="0" w:space="0" w:color="auto"/>
            <w:left w:val="none" w:sz="0" w:space="0" w:color="auto"/>
            <w:bottom w:val="none" w:sz="0" w:space="0" w:color="auto"/>
            <w:right w:val="none" w:sz="0" w:space="0" w:color="auto"/>
          </w:divBdr>
        </w:div>
        <w:div w:id="763496288">
          <w:marLeft w:val="0"/>
          <w:marRight w:val="0"/>
          <w:marTop w:val="0"/>
          <w:marBottom w:val="0"/>
          <w:divBdr>
            <w:top w:val="none" w:sz="0" w:space="0" w:color="auto"/>
            <w:left w:val="none" w:sz="0" w:space="0" w:color="auto"/>
            <w:bottom w:val="none" w:sz="0" w:space="0" w:color="auto"/>
            <w:right w:val="none" w:sz="0" w:space="0" w:color="auto"/>
          </w:divBdr>
        </w:div>
        <w:div w:id="1997102942">
          <w:marLeft w:val="0"/>
          <w:marRight w:val="0"/>
          <w:marTop w:val="0"/>
          <w:marBottom w:val="0"/>
          <w:divBdr>
            <w:top w:val="none" w:sz="0" w:space="0" w:color="auto"/>
            <w:left w:val="none" w:sz="0" w:space="0" w:color="auto"/>
            <w:bottom w:val="none" w:sz="0" w:space="0" w:color="auto"/>
            <w:right w:val="none" w:sz="0" w:space="0" w:color="auto"/>
          </w:divBdr>
        </w:div>
        <w:div w:id="1284190946">
          <w:marLeft w:val="0"/>
          <w:marRight w:val="0"/>
          <w:marTop w:val="0"/>
          <w:marBottom w:val="0"/>
          <w:divBdr>
            <w:top w:val="none" w:sz="0" w:space="0" w:color="auto"/>
            <w:left w:val="none" w:sz="0" w:space="0" w:color="auto"/>
            <w:bottom w:val="none" w:sz="0" w:space="0" w:color="auto"/>
            <w:right w:val="none" w:sz="0" w:space="0" w:color="auto"/>
          </w:divBdr>
        </w:div>
        <w:div w:id="712194775">
          <w:marLeft w:val="0"/>
          <w:marRight w:val="0"/>
          <w:marTop w:val="0"/>
          <w:marBottom w:val="0"/>
          <w:divBdr>
            <w:top w:val="none" w:sz="0" w:space="0" w:color="auto"/>
            <w:left w:val="none" w:sz="0" w:space="0" w:color="auto"/>
            <w:bottom w:val="none" w:sz="0" w:space="0" w:color="auto"/>
            <w:right w:val="none" w:sz="0" w:space="0" w:color="auto"/>
          </w:divBdr>
        </w:div>
        <w:div w:id="1969511456">
          <w:marLeft w:val="0"/>
          <w:marRight w:val="0"/>
          <w:marTop w:val="0"/>
          <w:marBottom w:val="0"/>
          <w:divBdr>
            <w:top w:val="none" w:sz="0" w:space="0" w:color="auto"/>
            <w:left w:val="none" w:sz="0" w:space="0" w:color="auto"/>
            <w:bottom w:val="none" w:sz="0" w:space="0" w:color="auto"/>
            <w:right w:val="none" w:sz="0" w:space="0" w:color="auto"/>
          </w:divBdr>
        </w:div>
        <w:div w:id="1759211567">
          <w:marLeft w:val="0"/>
          <w:marRight w:val="0"/>
          <w:marTop w:val="0"/>
          <w:marBottom w:val="0"/>
          <w:divBdr>
            <w:top w:val="none" w:sz="0" w:space="0" w:color="auto"/>
            <w:left w:val="none" w:sz="0" w:space="0" w:color="auto"/>
            <w:bottom w:val="none" w:sz="0" w:space="0" w:color="auto"/>
            <w:right w:val="none" w:sz="0" w:space="0" w:color="auto"/>
          </w:divBdr>
        </w:div>
        <w:div w:id="1915360816">
          <w:marLeft w:val="0"/>
          <w:marRight w:val="0"/>
          <w:marTop w:val="0"/>
          <w:marBottom w:val="0"/>
          <w:divBdr>
            <w:top w:val="none" w:sz="0" w:space="0" w:color="auto"/>
            <w:left w:val="none" w:sz="0" w:space="0" w:color="auto"/>
            <w:bottom w:val="none" w:sz="0" w:space="0" w:color="auto"/>
            <w:right w:val="none" w:sz="0" w:space="0" w:color="auto"/>
          </w:divBdr>
        </w:div>
        <w:div w:id="1265654758">
          <w:marLeft w:val="0"/>
          <w:marRight w:val="0"/>
          <w:marTop w:val="0"/>
          <w:marBottom w:val="0"/>
          <w:divBdr>
            <w:top w:val="none" w:sz="0" w:space="0" w:color="auto"/>
            <w:left w:val="none" w:sz="0" w:space="0" w:color="auto"/>
            <w:bottom w:val="none" w:sz="0" w:space="0" w:color="auto"/>
            <w:right w:val="none" w:sz="0" w:space="0" w:color="auto"/>
          </w:divBdr>
        </w:div>
        <w:div w:id="804662303">
          <w:marLeft w:val="0"/>
          <w:marRight w:val="0"/>
          <w:marTop w:val="0"/>
          <w:marBottom w:val="0"/>
          <w:divBdr>
            <w:top w:val="none" w:sz="0" w:space="0" w:color="auto"/>
            <w:left w:val="none" w:sz="0" w:space="0" w:color="auto"/>
            <w:bottom w:val="none" w:sz="0" w:space="0" w:color="auto"/>
            <w:right w:val="none" w:sz="0" w:space="0" w:color="auto"/>
          </w:divBdr>
        </w:div>
        <w:div w:id="760099578">
          <w:marLeft w:val="0"/>
          <w:marRight w:val="0"/>
          <w:marTop w:val="0"/>
          <w:marBottom w:val="0"/>
          <w:divBdr>
            <w:top w:val="none" w:sz="0" w:space="0" w:color="auto"/>
            <w:left w:val="none" w:sz="0" w:space="0" w:color="auto"/>
            <w:bottom w:val="none" w:sz="0" w:space="0" w:color="auto"/>
            <w:right w:val="none" w:sz="0" w:space="0" w:color="auto"/>
          </w:divBdr>
        </w:div>
      </w:divsChild>
    </w:div>
    <w:div w:id="947661697">
      <w:bodyDiv w:val="1"/>
      <w:marLeft w:val="0"/>
      <w:marRight w:val="0"/>
      <w:marTop w:val="0"/>
      <w:marBottom w:val="0"/>
      <w:divBdr>
        <w:top w:val="none" w:sz="0" w:space="0" w:color="auto"/>
        <w:left w:val="none" w:sz="0" w:space="0" w:color="auto"/>
        <w:bottom w:val="none" w:sz="0" w:space="0" w:color="auto"/>
        <w:right w:val="none" w:sz="0" w:space="0" w:color="auto"/>
      </w:divBdr>
      <w:divsChild>
        <w:div w:id="1485585191">
          <w:marLeft w:val="0"/>
          <w:marRight w:val="0"/>
          <w:marTop w:val="0"/>
          <w:marBottom w:val="0"/>
          <w:divBdr>
            <w:top w:val="none" w:sz="0" w:space="0" w:color="auto"/>
            <w:left w:val="none" w:sz="0" w:space="0" w:color="auto"/>
            <w:bottom w:val="none" w:sz="0" w:space="0" w:color="auto"/>
            <w:right w:val="none" w:sz="0" w:space="0" w:color="auto"/>
          </w:divBdr>
        </w:div>
        <w:div w:id="1612083576">
          <w:marLeft w:val="0"/>
          <w:marRight w:val="0"/>
          <w:marTop w:val="0"/>
          <w:marBottom w:val="0"/>
          <w:divBdr>
            <w:top w:val="none" w:sz="0" w:space="0" w:color="auto"/>
            <w:left w:val="none" w:sz="0" w:space="0" w:color="auto"/>
            <w:bottom w:val="none" w:sz="0" w:space="0" w:color="auto"/>
            <w:right w:val="none" w:sz="0" w:space="0" w:color="auto"/>
          </w:divBdr>
        </w:div>
        <w:div w:id="660741462">
          <w:marLeft w:val="0"/>
          <w:marRight w:val="0"/>
          <w:marTop w:val="0"/>
          <w:marBottom w:val="0"/>
          <w:divBdr>
            <w:top w:val="none" w:sz="0" w:space="0" w:color="auto"/>
            <w:left w:val="none" w:sz="0" w:space="0" w:color="auto"/>
            <w:bottom w:val="none" w:sz="0" w:space="0" w:color="auto"/>
            <w:right w:val="none" w:sz="0" w:space="0" w:color="auto"/>
          </w:divBdr>
        </w:div>
        <w:div w:id="2141224458">
          <w:marLeft w:val="0"/>
          <w:marRight w:val="0"/>
          <w:marTop w:val="0"/>
          <w:marBottom w:val="0"/>
          <w:divBdr>
            <w:top w:val="none" w:sz="0" w:space="0" w:color="auto"/>
            <w:left w:val="none" w:sz="0" w:space="0" w:color="auto"/>
            <w:bottom w:val="none" w:sz="0" w:space="0" w:color="auto"/>
            <w:right w:val="none" w:sz="0" w:space="0" w:color="auto"/>
          </w:divBdr>
        </w:div>
        <w:div w:id="1926721973">
          <w:marLeft w:val="0"/>
          <w:marRight w:val="0"/>
          <w:marTop w:val="0"/>
          <w:marBottom w:val="0"/>
          <w:divBdr>
            <w:top w:val="none" w:sz="0" w:space="0" w:color="auto"/>
            <w:left w:val="none" w:sz="0" w:space="0" w:color="auto"/>
            <w:bottom w:val="none" w:sz="0" w:space="0" w:color="auto"/>
            <w:right w:val="none" w:sz="0" w:space="0" w:color="auto"/>
          </w:divBdr>
        </w:div>
        <w:div w:id="1412238598">
          <w:marLeft w:val="0"/>
          <w:marRight w:val="0"/>
          <w:marTop w:val="0"/>
          <w:marBottom w:val="0"/>
          <w:divBdr>
            <w:top w:val="none" w:sz="0" w:space="0" w:color="auto"/>
            <w:left w:val="none" w:sz="0" w:space="0" w:color="auto"/>
            <w:bottom w:val="none" w:sz="0" w:space="0" w:color="auto"/>
            <w:right w:val="none" w:sz="0" w:space="0" w:color="auto"/>
          </w:divBdr>
        </w:div>
        <w:div w:id="8117509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http://www.age-ility.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5826</Words>
  <Characters>33211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38960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Cooper</dc:creator>
  <cp:lastModifiedBy>Frini Karayanidis</cp:lastModifiedBy>
  <cp:revision>10</cp:revision>
  <dcterms:created xsi:type="dcterms:W3CDTF">2013-12-10T22:11:00Z</dcterms:created>
  <dcterms:modified xsi:type="dcterms:W3CDTF">2013-12-11T10:59:00Z</dcterms:modified>
</cp:coreProperties>
</file>